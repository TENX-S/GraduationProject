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5E71" w14:textId="77777777" w:rsidR="002E770D" w:rsidRDefault="002E770D" w:rsidP="002E770D">
      <w:pPr>
        <w:spacing w:line="300" w:lineRule="auto"/>
        <w:jc w:val="center"/>
        <w:rPr>
          <w:rFonts w:eastAsia="黑体"/>
          <w:sz w:val="32"/>
          <w:szCs w:val="32"/>
        </w:rPr>
      </w:pPr>
      <w:r>
        <w:rPr>
          <w:rFonts w:eastAsia="黑体" w:hint="eastAsia"/>
          <w:sz w:val="32"/>
          <w:szCs w:val="32"/>
        </w:rPr>
        <w:t>毕业设计（论文）原创性声明</w:t>
      </w:r>
    </w:p>
    <w:p w14:paraId="1C53FF3A" w14:textId="77777777" w:rsidR="002E770D" w:rsidRDefault="002E770D" w:rsidP="002E770D">
      <w:pPr>
        <w:spacing w:line="300" w:lineRule="auto"/>
        <w:jc w:val="center"/>
        <w:rPr>
          <w:b/>
          <w:sz w:val="32"/>
          <w:szCs w:val="32"/>
        </w:rPr>
      </w:pPr>
    </w:p>
    <w:p w14:paraId="5D73164E" w14:textId="77777777" w:rsidR="002E770D" w:rsidRPr="002E770D" w:rsidRDefault="002E770D" w:rsidP="002E770D">
      <w:pPr>
        <w:spacing w:line="300" w:lineRule="auto"/>
        <w:ind w:firstLineChars="200" w:firstLine="480"/>
        <w:rPr>
          <w:rFonts w:ascii="宋体" w:eastAsia="宋体" w:hAnsi="宋体"/>
          <w:sz w:val="24"/>
        </w:rPr>
      </w:pPr>
      <w:r w:rsidRPr="002E770D">
        <w:rPr>
          <w:rFonts w:ascii="宋体" w:eastAsia="宋体" w:hAnsi="宋体" w:hint="eastAsia"/>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w:t>
      </w:r>
      <w:r w:rsidRPr="002E770D">
        <w:rPr>
          <w:rFonts w:ascii="宋体" w:eastAsia="宋体" w:hAnsi="宋体" w:cs="宋体" w:hint="eastAsia"/>
          <w:kern w:val="0"/>
          <w:sz w:val="24"/>
        </w:rPr>
        <w:t>并表示了谢意</w:t>
      </w:r>
      <w:r w:rsidRPr="002E770D">
        <w:rPr>
          <w:rFonts w:ascii="宋体" w:eastAsia="宋体" w:hAnsi="宋体" w:hint="eastAsia"/>
          <w:sz w:val="24"/>
        </w:rPr>
        <w:t>。</w:t>
      </w:r>
    </w:p>
    <w:p w14:paraId="232B9E0E" w14:textId="77777777" w:rsidR="002E770D" w:rsidRPr="002E770D" w:rsidRDefault="002E770D" w:rsidP="002E770D">
      <w:pPr>
        <w:spacing w:line="300" w:lineRule="auto"/>
        <w:rPr>
          <w:rFonts w:ascii="宋体" w:eastAsia="宋体" w:hAnsi="宋体"/>
          <w:sz w:val="24"/>
        </w:rPr>
      </w:pPr>
    </w:p>
    <w:p w14:paraId="5B5B5241" w14:textId="77777777" w:rsidR="002E770D" w:rsidRPr="002E770D" w:rsidRDefault="002E770D" w:rsidP="002E770D">
      <w:pPr>
        <w:spacing w:line="300" w:lineRule="auto"/>
        <w:rPr>
          <w:rFonts w:ascii="宋体" w:eastAsia="宋体" w:hAnsi="宋体"/>
          <w:sz w:val="24"/>
        </w:rPr>
      </w:pPr>
      <w:r w:rsidRPr="002E770D">
        <w:rPr>
          <w:rFonts w:ascii="宋体" w:eastAsia="宋体" w:hAnsi="宋体" w:hint="eastAsia"/>
          <w:sz w:val="24"/>
        </w:rPr>
        <w:t xml:space="preserve">                                         </w:t>
      </w:r>
    </w:p>
    <w:p w14:paraId="596F7947" w14:textId="3B5CA8B6" w:rsidR="002E770D" w:rsidRPr="002E770D" w:rsidRDefault="002E770D" w:rsidP="002E770D">
      <w:pPr>
        <w:spacing w:line="300" w:lineRule="auto"/>
        <w:ind w:firstLineChars="2050" w:firstLine="4920"/>
        <w:rPr>
          <w:rFonts w:ascii="宋体" w:eastAsia="宋体" w:hAnsi="宋体"/>
          <w:sz w:val="24"/>
        </w:rPr>
      </w:pPr>
      <w:r w:rsidRPr="002E770D">
        <w:rPr>
          <w:rFonts w:ascii="宋体" w:eastAsia="宋体" w:hAnsi="宋体" w:hint="eastAsia"/>
          <w:sz w:val="24"/>
        </w:rPr>
        <w:t>作者签名：</w:t>
      </w:r>
      <w:r w:rsidR="008D61CD">
        <w:rPr>
          <w:rFonts w:ascii="宋体" w:eastAsia="宋体" w:hAnsi="宋体" w:hint="eastAsia"/>
          <w:noProof/>
          <w:sz w:val="24"/>
        </w:rPr>
        <w:drawing>
          <wp:inline distT="0" distB="0" distL="0" distR="0" wp14:anchorId="4A8C5A6C" wp14:editId="14C93034">
            <wp:extent cx="805000" cy="376211"/>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9971" cy="392555"/>
                    </a:xfrm>
                    <a:prstGeom prst="rect">
                      <a:avLst/>
                    </a:prstGeom>
                    <a:noFill/>
                    <a:ln>
                      <a:noFill/>
                    </a:ln>
                  </pic:spPr>
                </pic:pic>
              </a:graphicData>
            </a:graphic>
          </wp:inline>
        </w:drawing>
      </w:r>
    </w:p>
    <w:p w14:paraId="248C87B0" w14:textId="77777777" w:rsidR="002E770D" w:rsidRPr="008D61CD" w:rsidRDefault="002E770D" w:rsidP="002E770D">
      <w:pPr>
        <w:spacing w:line="300" w:lineRule="auto"/>
        <w:ind w:firstLineChars="2050" w:firstLine="4920"/>
        <w:rPr>
          <w:rFonts w:ascii="宋体" w:eastAsia="宋体" w:hAnsi="宋体"/>
          <w:sz w:val="24"/>
        </w:rPr>
      </w:pPr>
    </w:p>
    <w:p w14:paraId="3E3E3E2F" w14:textId="7E356E14" w:rsidR="002E770D" w:rsidRPr="002E770D" w:rsidRDefault="002E770D" w:rsidP="002E770D">
      <w:pPr>
        <w:spacing w:line="300" w:lineRule="auto"/>
        <w:ind w:firstLineChars="2050" w:firstLine="4920"/>
        <w:rPr>
          <w:rFonts w:ascii="宋体" w:eastAsia="宋体" w:hAnsi="宋体"/>
          <w:sz w:val="24"/>
        </w:rPr>
      </w:pPr>
      <w:r w:rsidRPr="002E770D">
        <w:rPr>
          <w:rFonts w:ascii="宋体" w:eastAsia="宋体" w:hAnsi="宋体" w:hint="eastAsia"/>
          <w:sz w:val="24"/>
        </w:rPr>
        <w:t xml:space="preserve">日期： </w:t>
      </w:r>
      <w:r w:rsidRPr="002E770D">
        <w:rPr>
          <w:rFonts w:ascii="Times New Roman" w:eastAsia="宋体" w:hAnsi="Times New Roman" w:cs="Times New Roman"/>
          <w:sz w:val="24"/>
        </w:rPr>
        <w:t>202</w:t>
      </w:r>
      <w:r>
        <w:rPr>
          <w:rFonts w:ascii="Times New Roman" w:eastAsia="宋体" w:hAnsi="Times New Roman" w:cs="Times New Roman"/>
          <w:sz w:val="24"/>
        </w:rPr>
        <w:t>2</w:t>
      </w:r>
      <w:r w:rsidRPr="002E770D">
        <w:rPr>
          <w:rFonts w:ascii="宋体" w:eastAsia="宋体" w:hAnsi="宋体" w:hint="eastAsia"/>
          <w:sz w:val="24"/>
        </w:rPr>
        <w:t xml:space="preserve">  年  </w:t>
      </w:r>
      <w:r w:rsidRPr="002E770D">
        <w:rPr>
          <w:rFonts w:ascii="Times New Roman" w:eastAsia="宋体" w:hAnsi="Times New Roman" w:cs="Times New Roman"/>
          <w:sz w:val="24"/>
        </w:rPr>
        <w:t>4</w:t>
      </w:r>
      <w:r w:rsidRPr="002E770D">
        <w:rPr>
          <w:rFonts w:ascii="宋体" w:eastAsia="宋体" w:hAnsi="宋体" w:hint="eastAsia"/>
          <w:sz w:val="24"/>
        </w:rPr>
        <w:t xml:space="preserve"> 月 </w:t>
      </w:r>
      <w:r>
        <w:rPr>
          <w:rFonts w:ascii="宋体" w:eastAsia="宋体" w:hAnsi="宋体"/>
          <w:sz w:val="24"/>
        </w:rPr>
        <w:t xml:space="preserve"> </w:t>
      </w:r>
      <w:r w:rsidRPr="002E770D">
        <w:rPr>
          <w:rFonts w:ascii="Times New Roman" w:eastAsia="宋体" w:hAnsi="Times New Roman" w:cs="Times New Roman"/>
          <w:sz w:val="24"/>
        </w:rPr>
        <w:t>20</w:t>
      </w:r>
      <w:r w:rsidRPr="002E770D">
        <w:rPr>
          <w:rFonts w:ascii="宋体" w:eastAsia="宋体" w:hAnsi="宋体" w:hint="eastAsia"/>
          <w:sz w:val="24"/>
        </w:rPr>
        <w:t xml:space="preserve">  日</w:t>
      </w:r>
    </w:p>
    <w:p w14:paraId="24939AA4" w14:textId="203385EF" w:rsidR="002E770D" w:rsidRDefault="002E770D" w:rsidP="006A06DE">
      <w:pPr>
        <w:jc w:val="center"/>
        <w:rPr>
          <w:rFonts w:ascii="黑体" w:eastAsia="黑体" w:hAnsi="黑体" w:cs="Times New Roman"/>
          <w:b/>
          <w:bCs/>
          <w:color w:val="313030"/>
          <w:sz w:val="32"/>
          <w:szCs w:val="32"/>
        </w:rPr>
      </w:pPr>
    </w:p>
    <w:p w14:paraId="73A5D66C" w14:textId="3C1FDAB5" w:rsidR="002E770D" w:rsidRDefault="002E770D" w:rsidP="006A06DE">
      <w:pPr>
        <w:jc w:val="center"/>
        <w:rPr>
          <w:rFonts w:ascii="黑体" w:eastAsia="黑体" w:hAnsi="黑体" w:cs="Times New Roman"/>
          <w:b/>
          <w:bCs/>
          <w:color w:val="313030"/>
          <w:sz w:val="32"/>
          <w:szCs w:val="32"/>
        </w:rPr>
      </w:pPr>
    </w:p>
    <w:p w14:paraId="2D1613C4" w14:textId="43012104" w:rsidR="002E770D" w:rsidRDefault="002E770D" w:rsidP="006A06DE">
      <w:pPr>
        <w:jc w:val="center"/>
        <w:rPr>
          <w:rFonts w:ascii="黑体" w:eastAsia="黑体" w:hAnsi="黑体" w:cs="Times New Roman"/>
          <w:b/>
          <w:bCs/>
          <w:color w:val="313030"/>
          <w:sz w:val="32"/>
          <w:szCs w:val="32"/>
        </w:rPr>
      </w:pPr>
    </w:p>
    <w:p w14:paraId="1D5C75FD" w14:textId="7F273516" w:rsidR="002E770D" w:rsidRDefault="002E770D" w:rsidP="006A06DE">
      <w:pPr>
        <w:jc w:val="center"/>
        <w:rPr>
          <w:rFonts w:ascii="黑体" w:eastAsia="黑体" w:hAnsi="黑体" w:cs="Times New Roman"/>
          <w:b/>
          <w:bCs/>
          <w:color w:val="313030"/>
          <w:sz w:val="32"/>
          <w:szCs w:val="32"/>
        </w:rPr>
      </w:pPr>
    </w:p>
    <w:p w14:paraId="1E2C8674" w14:textId="2D2ED48D" w:rsidR="002E770D" w:rsidRDefault="002E770D" w:rsidP="006A06DE">
      <w:pPr>
        <w:jc w:val="center"/>
        <w:rPr>
          <w:rFonts w:ascii="黑体" w:eastAsia="黑体" w:hAnsi="黑体" w:cs="Times New Roman"/>
          <w:b/>
          <w:bCs/>
          <w:color w:val="313030"/>
          <w:sz w:val="32"/>
          <w:szCs w:val="32"/>
        </w:rPr>
      </w:pPr>
    </w:p>
    <w:p w14:paraId="789CF8D7" w14:textId="39034538" w:rsidR="002E770D" w:rsidRDefault="002E770D" w:rsidP="006A06DE">
      <w:pPr>
        <w:jc w:val="center"/>
        <w:rPr>
          <w:rFonts w:ascii="黑体" w:eastAsia="黑体" w:hAnsi="黑体" w:cs="Times New Roman"/>
          <w:b/>
          <w:bCs/>
          <w:color w:val="313030"/>
          <w:sz w:val="32"/>
          <w:szCs w:val="32"/>
        </w:rPr>
      </w:pPr>
    </w:p>
    <w:p w14:paraId="4D834B96" w14:textId="40F795F4" w:rsidR="002E770D" w:rsidRDefault="002E770D" w:rsidP="006A06DE">
      <w:pPr>
        <w:jc w:val="center"/>
        <w:rPr>
          <w:rFonts w:ascii="黑体" w:eastAsia="黑体" w:hAnsi="黑体" w:cs="Times New Roman"/>
          <w:b/>
          <w:bCs/>
          <w:color w:val="313030"/>
          <w:sz w:val="32"/>
          <w:szCs w:val="32"/>
        </w:rPr>
      </w:pPr>
    </w:p>
    <w:p w14:paraId="75409105" w14:textId="490875C9" w:rsidR="002E770D" w:rsidRDefault="002E770D" w:rsidP="006A06DE">
      <w:pPr>
        <w:jc w:val="center"/>
        <w:rPr>
          <w:rFonts w:ascii="黑体" w:eastAsia="黑体" w:hAnsi="黑体" w:cs="Times New Roman"/>
          <w:b/>
          <w:bCs/>
          <w:color w:val="313030"/>
          <w:sz w:val="32"/>
          <w:szCs w:val="32"/>
        </w:rPr>
      </w:pPr>
    </w:p>
    <w:p w14:paraId="649B7B5B" w14:textId="3BD83C02" w:rsidR="002E770D" w:rsidRDefault="002E770D" w:rsidP="006A06DE">
      <w:pPr>
        <w:jc w:val="center"/>
        <w:rPr>
          <w:rFonts w:ascii="黑体" w:eastAsia="黑体" w:hAnsi="黑体" w:cs="Times New Roman"/>
          <w:b/>
          <w:bCs/>
          <w:color w:val="313030"/>
          <w:sz w:val="32"/>
          <w:szCs w:val="32"/>
        </w:rPr>
      </w:pPr>
    </w:p>
    <w:p w14:paraId="7182EC6B" w14:textId="46B4C0F4" w:rsidR="002E770D" w:rsidRDefault="002E770D" w:rsidP="006A06DE">
      <w:pPr>
        <w:jc w:val="center"/>
        <w:rPr>
          <w:rFonts w:ascii="黑体" w:eastAsia="黑体" w:hAnsi="黑体" w:cs="Times New Roman"/>
          <w:b/>
          <w:bCs/>
          <w:color w:val="313030"/>
          <w:sz w:val="32"/>
          <w:szCs w:val="32"/>
        </w:rPr>
      </w:pPr>
    </w:p>
    <w:p w14:paraId="0EEFB1D3" w14:textId="50CCAEC0" w:rsidR="002E770D" w:rsidRDefault="002E770D" w:rsidP="006A06DE">
      <w:pPr>
        <w:jc w:val="center"/>
        <w:rPr>
          <w:rFonts w:ascii="黑体" w:eastAsia="黑体" w:hAnsi="黑体" w:cs="Times New Roman"/>
          <w:b/>
          <w:bCs/>
          <w:color w:val="313030"/>
          <w:sz w:val="32"/>
          <w:szCs w:val="32"/>
        </w:rPr>
      </w:pPr>
    </w:p>
    <w:p w14:paraId="5758DE21" w14:textId="77777777" w:rsidR="008D61CD" w:rsidRPr="002E770D" w:rsidRDefault="008D61CD" w:rsidP="006A06DE">
      <w:pPr>
        <w:jc w:val="center"/>
        <w:rPr>
          <w:rFonts w:ascii="黑体" w:eastAsia="黑体" w:hAnsi="黑体" w:cs="Times New Roman"/>
          <w:b/>
          <w:bCs/>
          <w:color w:val="313030"/>
          <w:sz w:val="32"/>
          <w:szCs w:val="32"/>
        </w:rPr>
      </w:pPr>
    </w:p>
    <w:p w14:paraId="3B1EB9D1" w14:textId="0D4ED6D0" w:rsidR="00016CD3" w:rsidRPr="00804E31" w:rsidRDefault="006A06DE" w:rsidP="006A06DE">
      <w:pPr>
        <w:jc w:val="center"/>
        <w:rPr>
          <w:rFonts w:ascii="黑体" w:eastAsia="黑体" w:hAnsi="黑体" w:cs="Times New Roman"/>
          <w:b/>
          <w:bCs/>
          <w:color w:val="313030"/>
          <w:sz w:val="32"/>
          <w:szCs w:val="32"/>
        </w:rPr>
      </w:pPr>
      <w:r w:rsidRPr="00804E31">
        <w:rPr>
          <w:rFonts w:ascii="黑体" w:eastAsia="黑体" w:hAnsi="黑体" w:cs="Times New Roman"/>
          <w:b/>
          <w:bCs/>
          <w:color w:val="313030"/>
          <w:sz w:val="32"/>
          <w:szCs w:val="32"/>
        </w:rPr>
        <w:lastRenderedPageBreak/>
        <w:t>基于</w:t>
      </w:r>
      <w:proofErr w:type="gramStart"/>
      <w:r w:rsidRPr="00804E31">
        <w:rPr>
          <w:rFonts w:ascii="黑体" w:eastAsia="黑体" w:hAnsi="黑体" w:cs="Times New Roman"/>
          <w:b/>
          <w:bCs/>
          <w:color w:val="313030"/>
          <w:sz w:val="32"/>
          <w:szCs w:val="32"/>
        </w:rPr>
        <w:t>二维码的</w:t>
      </w:r>
      <w:proofErr w:type="gramEnd"/>
      <w:r w:rsidRPr="00804E31">
        <w:rPr>
          <w:rFonts w:ascii="黑体" w:eastAsia="黑体" w:hAnsi="黑体" w:cs="Times New Roman"/>
          <w:b/>
          <w:bCs/>
          <w:color w:val="313030"/>
          <w:sz w:val="32"/>
          <w:szCs w:val="32"/>
        </w:rPr>
        <w:t>展品介绍系统设计</w:t>
      </w:r>
    </w:p>
    <w:p w14:paraId="0000E550" w14:textId="77777777" w:rsidR="00C8104C" w:rsidRPr="00C8104C" w:rsidRDefault="00C8104C" w:rsidP="006A06DE">
      <w:pPr>
        <w:jc w:val="center"/>
        <w:rPr>
          <w:rFonts w:ascii="黑体" w:eastAsia="黑体" w:hAnsi="黑体" w:cs="Times New Roman"/>
          <w:color w:val="313030"/>
          <w:sz w:val="24"/>
          <w:szCs w:val="24"/>
        </w:rPr>
      </w:pPr>
    </w:p>
    <w:p w14:paraId="1AC6E546" w14:textId="797CDB31" w:rsidR="006A06DE" w:rsidRDefault="006A06DE" w:rsidP="006A06DE">
      <w:pPr>
        <w:jc w:val="center"/>
        <w:rPr>
          <w:rFonts w:ascii="宋体" w:eastAsia="宋体" w:hAnsi="宋体"/>
          <w:sz w:val="24"/>
          <w:szCs w:val="24"/>
        </w:rPr>
      </w:pPr>
      <w:r>
        <w:rPr>
          <w:rFonts w:ascii="宋体" w:eastAsia="宋体" w:hAnsi="宋体" w:hint="eastAsia"/>
          <w:sz w:val="24"/>
          <w:szCs w:val="24"/>
        </w:rPr>
        <w:t>张杰</w:t>
      </w:r>
      <w:r w:rsidR="00C8104C">
        <w:rPr>
          <w:rFonts w:ascii="宋体" w:eastAsia="宋体" w:hAnsi="宋体" w:hint="eastAsia"/>
          <w:sz w:val="24"/>
          <w:szCs w:val="24"/>
        </w:rPr>
        <w:t>，计算机与信息学院</w:t>
      </w:r>
    </w:p>
    <w:p w14:paraId="088F6BD2" w14:textId="77777777" w:rsidR="00C8104C" w:rsidRDefault="00C8104C" w:rsidP="006A06DE">
      <w:pPr>
        <w:jc w:val="center"/>
        <w:rPr>
          <w:rFonts w:ascii="宋体" w:eastAsia="宋体" w:hAnsi="宋体"/>
          <w:sz w:val="24"/>
          <w:szCs w:val="24"/>
        </w:rPr>
      </w:pPr>
    </w:p>
    <w:p w14:paraId="54F5F482" w14:textId="0AF21D97" w:rsidR="006A06DE" w:rsidRDefault="006A06DE" w:rsidP="00D47F58">
      <w:pPr>
        <w:spacing w:line="300" w:lineRule="auto"/>
        <w:rPr>
          <w:rFonts w:ascii="仿宋" w:eastAsia="仿宋" w:hAnsi="仿宋" w:cs="Times New Roman"/>
          <w:color w:val="000000"/>
          <w:sz w:val="24"/>
          <w:szCs w:val="24"/>
          <w:shd w:val="clear" w:color="auto" w:fill="FAFAFA"/>
        </w:rPr>
      </w:pPr>
      <w:r>
        <w:rPr>
          <w:rFonts w:ascii="黑体" w:eastAsia="黑体" w:hAnsi="黑体" w:hint="eastAsia"/>
          <w:sz w:val="28"/>
          <w:szCs w:val="28"/>
        </w:rPr>
        <w:t xml:space="preserve">摘 </w:t>
      </w:r>
      <w:r>
        <w:rPr>
          <w:rFonts w:ascii="黑体" w:eastAsia="黑体" w:hAnsi="黑体"/>
          <w:sz w:val="28"/>
          <w:szCs w:val="28"/>
        </w:rPr>
        <w:t xml:space="preserve"> </w:t>
      </w:r>
      <w:r>
        <w:rPr>
          <w:rFonts w:ascii="黑体" w:eastAsia="黑体" w:hAnsi="黑体" w:hint="eastAsia"/>
          <w:sz w:val="28"/>
          <w:szCs w:val="28"/>
        </w:rPr>
        <w:t>要：</w:t>
      </w:r>
      <w:r w:rsidRPr="006A06DE">
        <w:rPr>
          <w:rFonts w:ascii="仿宋" w:eastAsia="仿宋" w:hAnsi="仿宋" w:cs="Times New Roman"/>
          <w:color w:val="000000"/>
          <w:sz w:val="24"/>
          <w:szCs w:val="24"/>
          <w:shd w:val="clear" w:color="auto" w:fill="FAFAFA"/>
        </w:rPr>
        <w:t>随着博物馆和科技馆在人们生活中的普及，展品介绍系统也在不断迭代升级。在移动互联网和</w:t>
      </w:r>
      <w:proofErr w:type="gramStart"/>
      <w:r w:rsidRPr="006A06DE">
        <w:rPr>
          <w:rFonts w:ascii="仿宋" w:eastAsia="仿宋" w:hAnsi="仿宋" w:cs="Times New Roman"/>
          <w:color w:val="000000"/>
          <w:sz w:val="24"/>
          <w:szCs w:val="24"/>
          <w:shd w:val="clear" w:color="auto" w:fill="FAFAFA"/>
        </w:rPr>
        <w:t>二维码大规模</w:t>
      </w:r>
      <w:proofErr w:type="gramEnd"/>
      <w:r w:rsidRPr="006A06DE">
        <w:rPr>
          <w:rFonts w:ascii="仿宋" w:eastAsia="仿宋" w:hAnsi="仿宋" w:cs="Times New Roman"/>
          <w:color w:val="000000"/>
          <w:sz w:val="24"/>
          <w:szCs w:val="24"/>
          <w:shd w:val="clear" w:color="auto" w:fill="FAFAFA"/>
        </w:rPr>
        <w:t>应用的当下，将展品介绍与二</w:t>
      </w:r>
      <w:proofErr w:type="gramStart"/>
      <w:r w:rsidRPr="006A06DE">
        <w:rPr>
          <w:rFonts w:ascii="仿宋" w:eastAsia="仿宋" w:hAnsi="仿宋" w:cs="Times New Roman"/>
          <w:color w:val="000000"/>
          <w:sz w:val="24"/>
          <w:szCs w:val="24"/>
          <w:shd w:val="clear" w:color="auto" w:fill="FAFAFA"/>
        </w:rPr>
        <w:t>维码结合</w:t>
      </w:r>
      <w:proofErr w:type="gramEnd"/>
      <w:r w:rsidRPr="006A06DE">
        <w:rPr>
          <w:rFonts w:ascii="仿宋" w:eastAsia="仿宋" w:hAnsi="仿宋" w:cs="Times New Roman"/>
          <w:color w:val="000000"/>
          <w:sz w:val="24"/>
          <w:szCs w:val="24"/>
          <w:shd w:val="clear" w:color="auto" w:fill="FAFAFA"/>
        </w:rPr>
        <w:t>设计一个面向移动终端的交互式</w:t>
      </w:r>
      <w:r w:rsidR="00CB575A">
        <w:rPr>
          <w:rFonts w:ascii="Times New Roman" w:eastAsia="仿宋" w:hAnsi="Times New Roman" w:cs="Times New Roman" w:hint="eastAsia"/>
          <w:color w:val="000000"/>
          <w:sz w:val="24"/>
          <w:szCs w:val="24"/>
          <w:shd w:val="clear" w:color="auto" w:fill="FAFAFA"/>
        </w:rPr>
        <w:t>A</w:t>
      </w:r>
      <w:r w:rsidRPr="00CB575A">
        <w:rPr>
          <w:rFonts w:ascii="Times New Roman" w:eastAsia="仿宋" w:hAnsi="Times New Roman" w:cs="Times New Roman"/>
          <w:color w:val="000000"/>
          <w:sz w:val="24"/>
          <w:szCs w:val="24"/>
          <w:shd w:val="clear" w:color="auto" w:fill="FAFAFA"/>
        </w:rPr>
        <w:t>pp</w:t>
      </w:r>
      <w:r w:rsidRPr="006A06DE">
        <w:rPr>
          <w:rFonts w:ascii="Calibri" w:eastAsia="仿宋" w:hAnsi="Calibri" w:cs="Calibri"/>
          <w:color w:val="000000"/>
          <w:sz w:val="24"/>
          <w:szCs w:val="24"/>
          <w:shd w:val="clear" w:color="auto" w:fill="FAFAFA"/>
        </w:rPr>
        <w:t> </w:t>
      </w:r>
      <w:r w:rsidRPr="006A06DE">
        <w:rPr>
          <w:rFonts w:ascii="仿宋" w:eastAsia="仿宋" w:hAnsi="仿宋" w:cs="Times New Roman"/>
          <w:color w:val="000000"/>
          <w:sz w:val="24"/>
          <w:szCs w:val="24"/>
          <w:shd w:val="clear" w:color="auto" w:fill="FAFAFA"/>
        </w:rPr>
        <w:t>具有重要意义。主要优势体现在，对于个人用户而言，不再拘泥于传统的人工讲解，交互方式变得更加便捷和智能化，节省了经济成本和时间成本。另一方面，对展品的宣传和推广而言也具有促进作用。</w:t>
      </w:r>
    </w:p>
    <w:p w14:paraId="69E2A6CF" w14:textId="16E43369" w:rsidR="006A06DE" w:rsidRDefault="00CB575A" w:rsidP="00D47F58">
      <w:pPr>
        <w:spacing w:line="300" w:lineRule="auto"/>
        <w:ind w:firstLineChars="200" w:firstLine="480"/>
        <w:rPr>
          <w:rFonts w:ascii="Times New Roman" w:eastAsia="仿宋" w:hAnsi="Times New Roman" w:cs="Times New Roman"/>
          <w:sz w:val="24"/>
        </w:rPr>
      </w:pPr>
      <w:r>
        <w:rPr>
          <w:rFonts w:eastAsia="仿宋" w:cs="仿宋" w:hint="eastAsia"/>
          <w:sz w:val="24"/>
        </w:rPr>
        <w:t>贯穿本文始终的是软件工程设计思想</w:t>
      </w:r>
      <w:r w:rsidR="006A06DE">
        <w:rPr>
          <w:rFonts w:eastAsia="仿宋" w:cs="仿宋" w:hint="eastAsia"/>
          <w:sz w:val="24"/>
        </w:rPr>
        <w:t>，</w:t>
      </w:r>
      <w:r w:rsidR="00C90B9A">
        <w:rPr>
          <w:rFonts w:eastAsia="仿宋" w:cs="仿宋" w:hint="eastAsia"/>
          <w:sz w:val="24"/>
        </w:rPr>
        <w:t>先</w:t>
      </w:r>
      <w:r w:rsidR="006A06DE">
        <w:rPr>
          <w:rFonts w:eastAsia="仿宋" w:cs="仿宋" w:hint="eastAsia"/>
          <w:sz w:val="24"/>
        </w:rPr>
        <w:t>从市面上</w:t>
      </w:r>
      <w:r w:rsidR="008171ED">
        <w:rPr>
          <w:rFonts w:eastAsia="仿宋" w:cs="仿宋" w:hint="eastAsia"/>
          <w:sz w:val="24"/>
        </w:rPr>
        <w:t>流行</w:t>
      </w:r>
      <w:r w:rsidR="006A06DE">
        <w:rPr>
          <w:rFonts w:eastAsia="仿宋" w:cs="仿宋" w:hint="eastAsia"/>
          <w:sz w:val="24"/>
        </w:rPr>
        <w:t>的展品介绍系统设计</w:t>
      </w:r>
      <w:r w:rsidR="008171ED">
        <w:rPr>
          <w:rFonts w:eastAsia="仿宋" w:cs="仿宋" w:hint="eastAsia"/>
          <w:sz w:val="24"/>
        </w:rPr>
        <w:t>的发展现状入手，结合</w:t>
      </w:r>
      <w:r w:rsidR="00486C2B">
        <w:rPr>
          <w:rFonts w:eastAsia="仿宋" w:cs="仿宋" w:hint="eastAsia"/>
          <w:sz w:val="24"/>
        </w:rPr>
        <w:t>其背景意义和</w:t>
      </w:r>
      <w:r w:rsidR="008171ED">
        <w:rPr>
          <w:rFonts w:eastAsia="仿宋" w:cs="仿宋" w:hint="eastAsia"/>
          <w:sz w:val="24"/>
        </w:rPr>
        <w:t>符合实际情况的需求分析来设计和完善整个系统。</w:t>
      </w:r>
      <w:r w:rsidR="00486C2B">
        <w:rPr>
          <w:rFonts w:eastAsia="仿宋" w:cs="仿宋" w:hint="eastAsia"/>
          <w:sz w:val="24"/>
        </w:rPr>
        <w:t>客户端用</w:t>
      </w:r>
      <w:r w:rsidR="00486C2B">
        <w:rPr>
          <w:rFonts w:eastAsia="仿宋" w:cs="仿宋" w:hint="eastAsia"/>
          <w:sz w:val="24"/>
        </w:rPr>
        <w:t xml:space="preserve"> </w:t>
      </w:r>
      <w:r w:rsidR="00486C2B" w:rsidRPr="00486C2B">
        <w:rPr>
          <w:rFonts w:ascii="Times New Roman" w:eastAsia="仿宋" w:hAnsi="Times New Roman" w:cs="Times New Roman"/>
          <w:sz w:val="24"/>
        </w:rPr>
        <w:t xml:space="preserve">Flutter </w:t>
      </w:r>
      <w:r w:rsidR="00486C2B">
        <w:rPr>
          <w:rFonts w:ascii="Times New Roman" w:eastAsia="仿宋" w:hAnsi="Times New Roman" w:cs="Times New Roman" w:hint="eastAsia"/>
          <w:sz w:val="24"/>
        </w:rPr>
        <w:t>框架构建跨平台</w:t>
      </w:r>
      <w:r w:rsidR="00486C2B">
        <w:rPr>
          <w:rFonts w:ascii="Times New Roman" w:eastAsia="仿宋" w:hAnsi="Times New Roman" w:cs="Times New Roman"/>
          <w:sz w:val="24"/>
        </w:rPr>
        <w:t>App</w:t>
      </w:r>
      <w:r w:rsidR="0051791D">
        <w:rPr>
          <w:rFonts w:ascii="Times New Roman" w:eastAsia="仿宋" w:hAnsi="Times New Roman" w:cs="Times New Roman" w:hint="eastAsia"/>
          <w:sz w:val="24"/>
        </w:rPr>
        <w:t>，</w:t>
      </w:r>
      <w:r w:rsidR="007D5D53">
        <w:rPr>
          <w:rFonts w:ascii="Times New Roman" w:eastAsia="仿宋" w:hAnsi="Times New Roman" w:cs="Times New Roman" w:hint="eastAsia"/>
          <w:sz w:val="24"/>
        </w:rPr>
        <w:t>服务</w:t>
      </w:r>
      <w:proofErr w:type="gramStart"/>
      <w:r w:rsidR="00486C2B">
        <w:rPr>
          <w:rFonts w:ascii="Times New Roman" w:eastAsia="仿宋" w:hAnsi="Times New Roman" w:cs="Times New Roman" w:hint="eastAsia"/>
          <w:sz w:val="24"/>
        </w:rPr>
        <w:t>端</w:t>
      </w:r>
      <w:r w:rsidR="00FD64BC">
        <w:rPr>
          <w:rFonts w:ascii="Times New Roman" w:eastAsia="仿宋" w:hAnsi="Times New Roman" w:cs="Times New Roman" w:hint="eastAsia"/>
          <w:sz w:val="24"/>
        </w:rPr>
        <w:t>业务</w:t>
      </w:r>
      <w:proofErr w:type="gramEnd"/>
      <w:r w:rsidR="00486C2B">
        <w:rPr>
          <w:rFonts w:ascii="Times New Roman" w:eastAsia="仿宋" w:hAnsi="Times New Roman" w:cs="Times New Roman" w:hint="eastAsia"/>
          <w:sz w:val="24"/>
        </w:rPr>
        <w:t>采用</w:t>
      </w:r>
      <w:r w:rsidR="00486C2B">
        <w:rPr>
          <w:rFonts w:ascii="Times New Roman" w:eastAsia="仿宋" w:hAnsi="Times New Roman" w:cs="Times New Roman" w:hint="eastAsia"/>
          <w:sz w:val="24"/>
        </w:rPr>
        <w:t xml:space="preserve"> </w:t>
      </w:r>
      <w:r w:rsidR="00486C2B">
        <w:rPr>
          <w:rFonts w:ascii="Times New Roman" w:eastAsia="仿宋" w:hAnsi="Times New Roman" w:cs="Times New Roman"/>
          <w:sz w:val="24"/>
        </w:rPr>
        <w:t>G</w:t>
      </w:r>
      <w:r w:rsidR="00486C2B">
        <w:rPr>
          <w:rFonts w:ascii="Times New Roman" w:eastAsia="仿宋" w:hAnsi="Times New Roman" w:cs="Times New Roman" w:hint="eastAsia"/>
          <w:sz w:val="24"/>
        </w:rPr>
        <w:t>o</w:t>
      </w:r>
      <w:r w:rsidR="00486C2B">
        <w:rPr>
          <w:rFonts w:ascii="Times New Roman" w:eastAsia="仿宋" w:hAnsi="Times New Roman" w:cs="Times New Roman"/>
          <w:sz w:val="24"/>
        </w:rPr>
        <w:t xml:space="preserve"> </w:t>
      </w:r>
      <w:r w:rsidR="00486C2B">
        <w:rPr>
          <w:rFonts w:ascii="Times New Roman" w:eastAsia="仿宋" w:hAnsi="Times New Roman" w:cs="Times New Roman" w:hint="eastAsia"/>
          <w:sz w:val="24"/>
        </w:rPr>
        <w:t>语言开发</w:t>
      </w:r>
      <w:r w:rsidR="00D27C32">
        <w:rPr>
          <w:rFonts w:ascii="Times New Roman" w:eastAsia="仿宋" w:hAnsi="Times New Roman" w:cs="Times New Roman" w:hint="eastAsia"/>
          <w:sz w:val="24"/>
        </w:rPr>
        <w:t>并部署至</w:t>
      </w:r>
      <w:r w:rsidR="00D27C32">
        <w:rPr>
          <w:rFonts w:ascii="Times New Roman" w:eastAsia="仿宋" w:hAnsi="Times New Roman" w:cs="Times New Roman" w:hint="eastAsia"/>
          <w:sz w:val="24"/>
        </w:rPr>
        <w:t xml:space="preserve"> D</w:t>
      </w:r>
      <w:r w:rsidR="00D27C32">
        <w:rPr>
          <w:rFonts w:ascii="Times New Roman" w:eastAsia="仿宋" w:hAnsi="Times New Roman" w:cs="Times New Roman"/>
          <w:sz w:val="24"/>
        </w:rPr>
        <w:t xml:space="preserve">ocker </w:t>
      </w:r>
      <w:r w:rsidR="00D27C32">
        <w:rPr>
          <w:rFonts w:ascii="Times New Roman" w:eastAsia="仿宋" w:hAnsi="Times New Roman" w:cs="Times New Roman" w:hint="eastAsia"/>
          <w:sz w:val="24"/>
        </w:rPr>
        <w:t>容器上</w:t>
      </w:r>
      <w:r w:rsidR="0051791D">
        <w:rPr>
          <w:rFonts w:ascii="Times New Roman" w:eastAsia="仿宋" w:hAnsi="Times New Roman" w:cs="Times New Roman" w:hint="eastAsia"/>
          <w:sz w:val="24"/>
        </w:rPr>
        <w:t>，</w:t>
      </w:r>
      <w:r w:rsidR="000A1A77">
        <w:rPr>
          <w:rFonts w:ascii="Times New Roman" w:eastAsia="仿宋" w:hAnsi="Times New Roman" w:cs="Times New Roman" w:hint="eastAsia"/>
          <w:sz w:val="24"/>
        </w:rPr>
        <w:t>使</w:t>
      </w:r>
      <w:r w:rsidR="0051791D">
        <w:rPr>
          <w:rFonts w:ascii="Times New Roman" w:eastAsia="仿宋" w:hAnsi="Times New Roman" w:cs="Times New Roman" w:hint="eastAsia"/>
          <w:sz w:val="24"/>
        </w:rPr>
        <w:t>用</w:t>
      </w:r>
      <w:proofErr w:type="spellStart"/>
      <w:r w:rsidR="0051791D">
        <w:rPr>
          <w:rFonts w:ascii="Times New Roman" w:eastAsia="仿宋" w:hAnsi="Times New Roman" w:cs="Times New Roman" w:hint="eastAsia"/>
          <w:sz w:val="24"/>
        </w:rPr>
        <w:t>g</w:t>
      </w:r>
      <w:r w:rsidR="0051791D">
        <w:rPr>
          <w:rFonts w:ascii="Times New Roman" w:eastAsia="仿宋" w:hAnsi="Times New Roman" w:cs="Times New Roman"/>
          <w:sz w:val="24"/>
        </w:rPr>
        <w:t>RPC</w:t>
      </w:r>
      <w:proofErr w:type="spellEnd"/>
      <w:r w:rsidR="0051791D">
        <w:rPr>
          <w:rFonts w:ascii="Times New Roman" w:eastAsia="仿宋" w:hAnsi="Times New Roman" w:cs="Times New Roman" w:hint="eastAsia"/>
          <w:sz w:val="24"/>
        </w:rPr>
        <w:t>协议交换数据</w:t>
      </w:r>
      <w:r w:rsidR="005C0455">
        <w:rPr>
          <w:rFonts w:ascii="Times New Roman" w:eastAsia="仿宋" w:hAnsi="Times New Roman" w:cs="Times New Roman" w:hint="eastAsia"/>
          <w:sz w:val="24"/>
        </w:rPr>
        <w:t>，</w:t>
      </w:r>
      <w:r w:rsidR="001F536E">
        <w:rPr>
          <w:rFonts w:ascii="Times New Roman" w:eastAsia="仿宋" w:hAnsi="Times New Roman" w:cs="Times New Roman" w:hint="eastAsia"/>
          <w:sz w:val="24"/>
        </w:rPr>
        <w:t>并用</w:t>
      </w:r>
      <w:r w:rsidR="001F536E">
        <w:rPr>
          <w:rFonts w:ascii="Times New Roman" w:eastAsia="仿宋" w:hAnsi="Times New Roman" w:cs="Times New Roman" w:hint="eastAsia"/>
          <w:sz w:val="24"/>
        </w:rPr>
        <w:t>R</w:t>
      </w:r>
      <w:r w:rsidR="001F536E">
        <w:rPr>
          <w:rFonts w:ascii="Times New Roman" w:eastAsia="仿宋" w:hAnsi="Times New Roman" w:cs="Times New Roman"/>
          <w:sz w:val="24"/>
        </w:rPr>
        <w:t>edis</w:t>
      </w:r>
      <w:r w:rsidR="001F536E">
        <w:rPr>
          <w:rFonts w:ascii="Times New Roman" w:eastAsia="仿宋" w:hAnsi="Times New Roman" w:cs="Times New Roman" w:hint="eastAsia"/>
          <w:sz w:val="24"/>
        </w:rPr>
        <w:t>为</w:t>
      </w:r>
      <w:r w:rsidR="00802215">
        <w:rPr>
          <w:rFonts w:ascii="Times New Roman" w:eastAsia="仿宋" w:hAnsi="Times New Roman" w:cs="Times New Roman" w:hint="eastAsia"/>
          <w:sz w:val="24"/>
        </w:rPr>
        <w:t>M</w:t>
      </w:r>
      <w:r w:rsidR="00802215">
        <w:rPr>
          <w:rFonts w:ascii="Times New Roman" w:eastAsia="仿宋" w:hAnsi="Times New Roman" w:cs="Times New Roman"/>
          <w:sz w:val="24"/>
        </w:rPr>
        <w:t>y</w:t>
      </w:r>
      <w:r w:rsidR="005C0455">
        <w:rPr>
          <w:rFonts w:ascii="Times New Roman" w:eastAsia="仿宋" w:hAnsi="Times New Roman" w:cs="Times New Roman"/>
          <w:sz w:val="24"/>
        </w:rPr>
        <w:t>SQL</w:t>
      </w:r>
      <w:proofErr w:type="gramStart"/>
      <w:r w:rsidR="001F536E">
        <w:rPr>
          <w:rFonts w:ascii="Times New Roman" w:eastAsia="仿宋" w:hAnsi="Times New Roman" w:cs="Times New Roman" w:hint="eastAsia"/>
          <w:sz w:val="24"/>
        </w:rPr>
        <w:t>做热点</w:t>
      </w:r>
      <w:proofErr w:type="gramEnd"/>
      <w:r w:rsidR="001F536E">
        <w:rPr>
          <w:rFonts w:ascii="Times New Roman" w:eastAsia="仿宋" w:hAnsi="Times New Roman" w:cs="Times New Roman" w:hint="eastAsia"/>
          <w:sz w:val="24"/>
        </w:rPr>
        <w:t>数据缓存</w:t>
      </w:r>
      <w:r w:rsidR="007D5D53">
        <w:rPr>
          <w:rFonts w:ascii="Times New Roman" w:eastAsia="仿宋" w:hAnsi="Times New Roman" w:cs="Times New Roman" w:hint="eastAsia"/>
          <w:sz w:val="24"/>
        </w:rPr>
        <w:t>。</w:t>
      </w:r>
      <w:r w:rsidR="0080135C">
        <w:rPr>
          <w:rFonts w:ascii="Times New Roman" w:eastAsia="仿宋" w:hAnsi="Times New Roman" w:cs="Times New Roman" w:hint="eastAsia"/>
          <w:sz w:val="24"/>
        </w:rPr>
        <w:t>这些服务和技术是构建整套高可用系统的重要支撑。</w:t>
      </w:r>
    </w:p>
    <w:p w14:paraId="419A2958" w14:textId="51F5DADF" w:rsidR="003862C7" w:rsidRPr="003862C7" w:rsidRDefault="003862C7" w:rsidP="00D47F58">
      <w:pPr>
        <w:spacing w:line="300" w:lineRule="auto"/>
        <w:rPr>
          <w:rFonts w:ascii="仿宋" w:eastAsia="仿宋" w:hAnsi="仿宋" w:cs="Times New Roman"/>
          <w:sz w:val="24"/>
          <w:szCs w:val="24"/>
        </w:rPr>
      </w:pPr>
      <w:r w:rsidRPr="003862C7">
        <w:rPr>
          <w:rFonts w:ascii="黑体" w:eastAsia="黑体" w:hAnsi="黑体" w:cs="Times New Roman" w:hint="eastAsia"/>
          <w:sz w:val="28"/>
          <w:szCs w:val="28"/>
        </w:rPr>
        <w:t>关键词</w:t>
      </w:r>
      <w:r>
        <w:rPr>
          <w:rFonts w:ascii="黑体" w:eastAsia="黑体" w:hAnsi="黑体" w:cs="Times New Roman"/>
          <w:sz w:val="28"/>
          <w:szCs w:val="28"/>
        </w:rPr>
        <w:t xml:space="preserve">: </w:t>
      </w:r>
      <w:r w:rsidRPr="003862C7">
        <w:rPr>
          <w:rFonts w:ascii="仿宋" w:eastAsia="仿宋" w:hAnsi="仿宋" w:cs="Times New Roman" w:hint="eastAsia"/>
          <w:sz w:val="24"/>
          <w:szCs w:val="24"/>
        </w:rPr>
        <w:t>二维码</w:t>
      </w:r>
      <w:r>
        <w:rPr>
          <w:rFonts w:ascii="仿宋" w:eastAsia="仿宋" w:hAnsi="仿宋" w:cs="Times New Roman" w:hint="eastAsia"/>
          <w:sz w:val="24"/>
          <w:szCs w:val="24"/>
        </w:rPr>
        <w:t>；跨平台；容器技术</w:t>
      </w:r>
    </w:p>
    <w:p w14:paraId="20452860" w14:textId="182AA865" w:rsidR="003862C7" w:rsidRDefault="003862C7" w:rsidP="003862C7">
      <w:pPr>
        <w:spacing w:line="300" w:lineRule="auto"/>
        <w:jc w:val="left"/>
        <w:rPr>
          <w:rFonts w:ascii="Times New Roman" w:eastAsia="仿宋" w:hAnsi="Times New Roman" w:cs="Times New Roman"/>
          <w:sz w:val="24"/>
        </w:rPr>
      </w:pPr>
    </w:p>
    <w:p w14:paraId="378AE30A" w14:textId="14C40A41" w:rsidR="003862C7" w:rsidRPr="00307CE6" w:rsidRDefault="003862C7" w:rsidP="003862C7">
      <w:pPr>
        <w:spacing w:line="300" w:lineRule="auto"/>
        <w:jc w:val="center"/>
        <w:rPr>
          <w:rFonts w:ascii="Times New Roman" w:eastAsia="仿宋" w:hAnsi="Times New Roman" w:cs="Times New Roman"/>
          <w:b/>
          <w:bCs/>
          <w:sz w:val="32"/>
          <w:szCs w:val="32"/>
        </w:rPr>
      </w:pPr>
      <w:r w:rsidRPr="00307CE6">
        <w:rPr>
          <w:rFonts w:ascii="Times New Roman" w:eastAsia="仿宋" w:hAnsi="Times New Roman" w:cs="Times New Roman"/>
          <w:b/>
          <w:bCs/>
          <w:sz w:val="32"/>
          <w:szCs w:val="32"/>
        </w:rPr>
        <w:t>A Design of exhibit introduction system based on QR code</w:t>
      </w:r>
    </w:p>
    <w:p w14:paraId="3FCA0C0C" w14:textId="1C265886" w:rsidR="00D47F58" w:rsidRDefault="00D47F58" w:rsidP="003862C7">
      <w:pPr>
        <w:spacing w:line="300" w:lineRule="auto"/>
        <w:jc w:val="center"/>
        <w:rPr>
          <w:rFonts w:ascii="Times New Roman" w:eastAsia="仿宋" w:hAnsi="Times New Roman" w:cs="Times New Roman"/>
          <w:sz w:val="24"/>
          <w:szCs w:val="24"/>
        </w:rPr>
      </w:pPr>
    </w:p>
    <w:p w14:paraId="46EF879B" w14:textId="7CFE9ABD" w:rsidR="00D47F58" w:rsidRDefault="00D47F58" w:rsidP="00D47F58">
      <w:pPr>
        <w:spacing w:line="300" w:lineRule="auto"/>
        <w:jc w:val="center"/>
        <w:rPr>
          <w:rFonts w:ascii="Times New Roman" w:hAnsi="Times New Roman" w:cs="Times New Roman"/>
          <w:sz w:val="24"/>
        </w:rPr>
      </w:pPr>
      <w:r>
        <w:rPr>
          <w:rFonts w:ascii="Times New Roman" w:eastAsia="仿宋" w:hAnsi="Times New Roman" w:cs="Times New Roman" w:hint="eastAsia"/>
          <w:sz w:val="24"/>
          <w:szCs w:val="24"/>
        </w:rPr>
        <w:t>Z</w:t>
      </w:r>
      <w:r>
        <w:rPr>
          <w:rFonts w:ascii="Times New Roman" w:eastAsia="仿宋" w:hAnsi="Times New Roman" w:cs="Times New Roman"/>
          <w:sz w:val="24"/>
          <w:szCs w:val="24"/>
        </w:rPr>
        <w:t xml:space="preserve">hang Jie, </w:t>
      </w:r>
      <w:r w:rsidRPr="00D47F58">
        <w:rPr>
          <w:rFonts w:ascii="Times New Roman" w:hAnsi="Times New Roman" w:cs="Times New Roman"/>
          <w:sz w:val="24"/>
        </w:rPr>
        <w:t xml:space="preserve">School of </w:t>
      </w:r>
      <w:proofErr w:type="gramStart"/>
      <w:r w:rsidRPr="00D47F58">
        <w:rPr>
          <w:rFonts w:ascii="Times New Roman" w:hAnsi="Times New Roman" w:cs="Times New Roman"/>
          <w:sz w:val="24"/>
        </w:rPr>
        <w:t>Computer</w:t>
      </w:r>
      <w:proofErr w:type="gramEnd"/>
      <w:r w:rsidRPr="00D47F58">
        <w:rPr>
          <w:rFonts w:ascii="Times New Roman" w:hAnsi="Times New Roman" w:cs="Times New Roman"/>
          <w:sz w:val="24"/>
        </w:rPr>
        <w:t xml:space="preserve"> and Information</w:t>
      </w:r>
    </w:p>
    <w:p w14:paraId="4E834DB4" w14:textId="77777777" w:rsidR="00D47F58" w:rsidRPr="00D47F58" w:rsidRDefault="00D47F58" w:rsidP="00D47F58">
      <w:pPr>
        <w:spacing w:line="300" w:lineRule="auto"/>
        <w:jc w:val="center"/>
        <w:rPr>
          <w:rFonts w:ascii="Times New Roman" w:hAnsi="Times New Roman" w:cs="Times New Roman"/>
          <w:sz w:val="24"/>
        </w:rPr>
      </w:pPr>
    </w:p>
    <w:p w14:paraId="2C01E94B" w14:textId="2EBDBD7F" w:rsidR="00D47F58" w:rsidRPr="00D47F58" w:rsidRDefault="00D47F58" w:rsidP="00D47F58">
      <w:pPr>
        <w:spacing w:line="300" w:lineRule="auto"/>
        <w:rPr>
          <w:rFonts w:ascii="Times New Roman" w:eastAsia="仿宋" w:hAnsi="Times New Roman" w:cs="Times New Roman"/>
          <w:sz w:val="24"/>
          <w:szCs w:val="24"/>
        </w:rPr>
      </w:pPr>
      <w:r w:rsidRPr="00D47F58">
        <w:rPr>
          <w:rFonts w:ascii="Times New Roman" w:eastAsia="仿宋" w:hAnsi="Times New Roman" w:cs="Times New Roman"/>
          <w:b/>
          <w:bCs/>
          <w:sz w:val="28"/>
          <w:szCs w:val="28"/>
        </w:rPr>
        <w:t xml:space="preserve">Abstract: </w:t>
      </w:r>
      <w:r w:rsidRPr="00D47F58">
        <w:rPr>
          <w:rFonts w:ascii="Times New Roman" w:eastAsia="仿宋" w:hAnsi="Times New Roman" w:cs="Times New Roman"/>
          <w:sz w:val="24"/>
          <w:szCs w:val="24"/>
        </w:rPr>
        <w:t>With the popularity of museums and science and technology museums in people's lives, exhibit introduction systems are being iterated and upgraded. With the massive application of mobile internet and QR code, it is important to design an interactive app for mobile terminal by combining exhibit introduction with QR code. The main advantage is that, for individual users, they are no longer bound to the traditional manual explanation, and the interaction method becomes more convenient and intelligent, saving economic and time costs. On the other hand, it can also promote the publicity and promotion of exhibits.</w:t>
      </w:r>
    </w:p>
    <w:p w14:paraId="64EBD8BF" w14:textId="77777777" w:rsidR="00A45FD2" w:rsidRDefault="00A45FD2" w:rsidP="00A45FD2">
      <w:pPr>
        <w:spacing w:line="300" w:lineRule="auto"/>
        <w:ind w:firstLineChars="200" w:firstLine="480"/>
        <w:rPr>
          <w:rFonts w:ascii="Times New Roman" w:eastAsia="仿宋" w:hAnsi="Times New Roman" w:cs="Times New Roman"/>
          <w:sz w:val="24"/>
          <w:szCs w:val="24"/>
        </w:rPr>
      </w:pPr>
      <w:r w:rsidRPr="00A45FD2">
        <w:rPr>
          <w:rFonts w:ascii="Times New Roman" w:eastAsia="仿宋" w:hAnsi="Times New Roman" w:cs="Times New Roman"/>
          <w:sz w:val="24"/>
          <w:szCs w:val="24"/>
        </w:rPr>
        <w:t xml:space="preserve">Throughout this paper is the software engineering design ideas, first from the market popular exhibits to introduce the development of the system design status quo, combined </w:t>
      </w:r>
      <w:r w:rsidRPr="00A45FD2">
        <w:rPr>
          <w:rFonts w:ascii="Times New Roman" w:eastAsia="仿宋" w:hAnsi="Times New Roman" w:cs="Times New Roman"/>
          <w:sz w:val="24"/>
          <w:szCs w:val="24"/>
        </w:rPr>
        <w:lastRenderedPageBreak/>
        <w:t xml:space="preserve">with its background meaning and in line with the actual situation of the demand analysis to design and improve the whole system. The client uses Flutter framework to build cross-platform App. The server business is developed and deployed to Docker container using Go language, uses </w:t>
      </w:r>
      <w:proofErr w:type="spellStart"/>
      <w:r w:rsidRPr="00A45FD2">
        <w:rPr>
          <w:rFonts w:ascii="Times New Roman" w:eastAsia="仿宋" w:hAnsi="Times New Roman" w:cs="Times New Roman"/>
          <w:sz w:val="24"/>
          <w:szCs w:val="24"/>
        </w:rPr>
        <w:t>gRPC</w:t>
      </w:r>
      <w:proofErr w:type="spellEnd"/>
      <w:r w:rsidRPr="00A45FD2">
        <w:rPr>
          <w:rFonts w:ascii="Times New Roman" w:eastAsia="仿宋" w:hAnsi="Times New Roman" w:cs="Times New Roman"/>
          <w:sz w:val="24"/>
          <w:szCs w:val="24"/>
        </w:rPr>
        <w:t xml:space="preserve"> protocol to exchange data, and uses Redis to cache hot data for MySQL. These services and technologies are important support for building a full set of high availability systems.</w:t>
      </w:r>
    </w:p>
    <w:p w14:paraId="061ECCE6" w14:textId="0B12A25F" w:rsidR="00D47F58" w:rsidRDefault="00D47F58" w:rsidP="00407C05">
      <w:pPr>
        <w:spacing w:line="300" w:lineRule="auto"/>
        <w:rPr>
          <w:rFonts w:ascii="Times New Roman" w:eastAsia="仿宋" w:hAnsi="Times New Roman" w:cs="Times New Roman"/>
          <w:sz w:val="24"/>
          <w:szCs w:val="24"/>
        </w:rPr>
      </w:pPr>
      <w:r w:rsidRPr="00CB575A">
        <w:rPr>
          <w:rFonts w:ascii="Times New Roman" w:eastAsia="仿宋" w:hAnsi="Times New Roman" w:cs="Times New Roman" w:hint="eastAsia"/>
          <w:b/>
          <w:bCs/>
          <w:sz w:val="28"/>
          <w:szCs w:val="28"/>
        </w:rPr>
        <w:t>K</w:t>
      </w:r>
      <w:r w:rsidRPr="00CB575A">
        <w:rPr>
          <w:rFonts w:ascii="Times New Roman" w:eastAsia="仿宋" w:hAnsi="Times New Roman" w:cs="Times New Roman"/>
          <w:b/>
          <w:bCs/>
          <w:sz w:val="28"/>
          <w:szCs w:val="28"/>
        </w:rPr>
        <w:t>eywords:</w:t>
      </w:r>
      <w:r>
        <w:rPr>
          <w:rFonts w:ascii="Times New Roman" w:eastAsia="仿宋" w:hAnsi="Times New Roman" w:cs="Times New Roman"/>
          <w:sz w:val="28"/>
          <w:szCs w:val="28"/>
        </w:rPr>
        <w:t xml:space="preserve"> </w:t>
      </w:r>
      <w:r w:rsidR="00CB575A" w:rsidRPr="00CB575A">
        <w:rPr>
          <w:rFonts w:ascii="Times New Roman" w:eastAsia="仿宋" w:hAnsi="Times New Roman" w:cs="Times New Roman"/>
          <w:sz w:val="24"/>
          <w:szCs w:val="24"/>
        </w:rPr>
        <w:t>QR codes; cross-platform; container technology</w:t>
      </w:r>
    </w:p>
    <w:p w14:paraId="2E95A6D0" w14:textId="3E2D4684" w:rsidR="00CB575A" w:rsidRDefault="00CB575A" w:rsidP="00D47F58">
      <w:pPr>
        <w:spacing w:line="300" w:lineRule="auto"/>
        <w:rPr>
          <w:rFonts w:ascii="Times New Roman" w:eastAsia="仿宋" w:hAnsi="Times New Roman" w:cs="Times New Roman"/>
          <w:sz w:val="24"/>
          <w:szCs w:val="24"/>
        </w:rPr>
      </w:pPr>
    </w:p>
    <w:p w14:paraId="69F6FE55" w14:textId="4387EE8D" w:rsidR="00CB575A" w:rsidRDefault="00CB575A" w:rsidP="00D47F58">
      <w:pPr>
        <w:spacing w:line="300" w:lineRule="auto"/>
        <w:rPr>
          <w:rFonts w:ascii="Times New Roman" w:eastAsia="仿宋" w:hAnsi="Times New Roman" w:cs="Times New Roman"/>
          <w:sz w:val="24"/>
          <w:szCs w:val="24"/>
        </w:rPr>
      </w:pPr>
    </w:p>
    <w:p w14:paraId="50D771BC" w14:textId="74332351" w:rsidR="00CB575A" w:rsidRDefault="00CB575A" w:rsidP="00D47F58">
      <w:pPr>
        <w:spacing w:line="300" w:lineRule="auto"/>
        <w:rPr>
          <w:rFonts w:ascii="Times New Roman" w:eastAsia="仿宋" w:hAnsi="Times New Roman" w:cs="Times New Roman"/>
          <w:sz w:val="24"/>
          <w:szCs w:val="24"/>
        </w:rPr>
      </w:pPr>
    </w:p>
    <w:p w14:paraId="68DEDB73" w14:textId="4895C2E3" w:rsidR="00CB575A" w:rsidRDefault="00CB575A" w:rsidP="00D47F58">
      <w:pPr>
        <w:spacing w:line="300" w:lineRule="auto"/>
        <w:rPr>
          <w:rFonts w:ascii="Times New Roman" w:eastAsia="仿宋" w:hAnsi="Times New Roman" w:cs="Times New Roman"/>
          <w:sz w:val="24"/>
          <w:szCs w:val="24"/>
        </w:rPr>
      </w:pPr>
    </w:p>
    <w:p w14:paraId="34625ED3" w14:textId="3CDC8EC2" w:rsidR="00CB575A" w:rsidRDefault="00CB575A" w:rsidP="00D47F58">
      <w:pPr>
        <w:spacing w:line="300" w:lineRule="auto"/>
        <w:rPr>
          <w:rFonts w:ascii="Times New Roman" w:eastAsia="仿宋" w:hAnsi="Times New Roman" w:cs="Times New Roman"/>
          <w:sz w:val="24"/>
          <w:szCs w:val="24"/>
        </w:rPr>
      </w:pPr>
    </w:p>
    <w:p w14:paraId="745D749A" w14:textId="404F26C4" w:rsidR="00CB575A" w:rsidRDefault="00CB575A" w:rsidP="00D47F58">
      <w:pPr>
        <w:spacing w:line="300" w:lineRule="auto"/>
        <w:rPr>
          <w:rFonts w:ascii="Times New Roman" w:eastAsia="仿宋" w:hAnsi="Times New Roman" w:cs="Times New Roman"/>
          <w:sz w:val="24"/>
          <w:szCs w:val="24"/>
        </w:rPr>
      </w:pPr>
    </w:p>
    <w:p w14:paraId="378EF98E" w14:textId="030899F3" w:rsidR="00CB575A" w:rsidRDefault="00CB575A" w:rsidP="00D47F58">
      <w:pPr>
        <w:spacing w:line="300" w:lineRule="auto"/>
        <w:rPr>
          <w:rFonts w:ascii="Times New Roman" w:eastAsia="仿宋" w:hAnsi="Times New Roman" w:cs="Times New Roman"/>
          <w:sz w:val="24"/>
          <w:szCs w:val="24"/>
        </w:rPr>
      </w:pPr>
    </w:p>
    <w:p w14:paraId="7C06BF30" w14:textId="29E19252" w:rsidR="00CB575A" w:rsidRDefault="00CB575A" w:rsidP="00D47F58">
      <w:pPr>
        <w:spacing w:line="300" w:lineRule="auto"/>
        <w:rPr>
          <w:rFonts w:ascii="Times New Roman" w:eastAsia="仿宋" w:hAnsi="Times New Roman" w:cs="Times New Roman"/>
          <w:sz w:val="24"/>
          <w:szCs w:val="24"/>
        </w:rPr>
      </w:pPr>
    </w:p>
    <w:p w14:paraId="4DB72456" w14:textId="05F9DB33" w:rsidR="00CB575A" w:rsidRDefault="00CB575A" w:rsidP="00D47F58">
      <w:pPr>
        <w:spacing w:line="300" w:lineRule="auto"/>
        <w:rPr>
          <w:rFonts w:ascii="Times New Roman" w:eastAsia="仿宋" w:hAnsi="Times New Roman" w:cs="Times New Roman"/>
          <w:sz w:val="24"/>
          <w:szCs w:val="24"/>
        </w:rPr>
      </w:pPr>
    </w:p>
    <w:p w14:paraId="5D5AF2D7" w14:textId="05230E9B" w:rsidR="00CB575A" w:rsidRDefault="00CB575A" w:rsidP="00D47F58">
      <w:pPr>
        <w:spacing w:line="300" w:lineRule="auto"/>
        <w:rPr>
          <w:rFonts w:ascii="Times New Roman" w:eastAsia="仿宋" w:hAnsi="Times New Roman" w:cs="Times New Roman"/>
          <w:sz w:val="24"/>
          <w:szCs w:val="24"/>
        </w:rPr>
      </w:pPr>
    </w:p>
    <w:p w14:paraId="2CF40463" w14:textId="285906A9" w:rsidR="00CB575A" w:rsidRDefault="00CB575A" w:rsidP="00D47F58">
      <w:pPr>
        <w:spacing w:line="300" w:lineRule="auto"/>
        <w:rPr>
          <w:rFonts w:ascii="Times New Roman" w:eastAsia="仿宋" w:hAnsi="Times New Roman" w:cs="Times New Roman"/>
          <w:sz w:val="24"/>
          <w:szCs w:val="24"/>
        </w:rPr>
      </w:pPr>
    </w:p>
    <w:p w14:paraId="7A6139D0" w14:textId="7EF3D825" w:rsidR="00CB575A" w:rsidRDefault="00CB575A" w:rsidP="00D47F58">
      <w:pPr>
        <w:spacing w:line="300" w:lineRule="auto"/>
        <w:rPr>
          <w:rFonts w:ascii="Times New Roman" w:eastAsia="仿宋" w:hAnsi="Times New Roman" w:cs="Times New Roman"/>
          <w:sz w:val="24"/>
          <w:szCs w:val="24"/>
        </w:rPr>
      </w:pPr>
    </w:p>
    <w:p w14:paraId="6BB7FFBF" w14:textId="0CDB296B" w:rsidR="00CB575A" w:rsidRDefault="00CB575A" w:rsidP="00D47F58">
      <w:pPr>
        <w:spacing w:line="300" w:lineRule="auto"/>
        <w:rPr>
          <w:rFonts w:ascii="Times New Roman" w:eastAsia="仿宋" w:hAnsi="Times New Roman" w:cs="Times New Roman"/>
          <w:sz w:val="24"/>
          <w:szCs w:val="24"/>
        </w:rPr>
      </w:pPr>
    </w:p>
    <w:p w14:paraId="4ED0980E" w14:textId="3366350B" w:rsidR="00CB575A" w:rsidRDefault="00CB575A" w:rsidP="00D47F58">
      <w:pPr>
        <w:spacing w:line="300" w:lineRule="auto"/>
        <w:rPr>
          <w:rFonts w:ascii="Times New Roman" w:eastAsia="仿宋" w:hAnsi="Times New Roman" w:cs="Times New Roman"/>
          <w:sz w:val="24"/>
          <w:szCs w:val="24"/>
        </w:rPr>
      </w:pPr>
    </w:p>
    <w:p w14:paraId="730DA64F" w14:textId="6DB21131" w:rsidR="00CB575A" w:rsidRDefault="00CB575A" w:rsidP="00D47F58">
      <w:pPr>
        <w:spacing w:line="300" w:lineRule="auto"/>
        <w:rPr>
          <w:rFonts w:ascii="Times New Roman" w:eastAsia="仿宋" w:hAnsi="Times New Roman" w:cs="Times New Roman"/>
          <w:sz w:val="24"/>
          <w:szCs w:val="24"/>
        </w:rPr>
      </w:pPr>
    </w:p>
    <w:p w14:paraId="634A859A" w14:textId="3CF44813" w:rsidR="00CB575A" w:rsidRDefault="00CB575A" w:rsidP="00D47F58">
      <w:pPr>
        <w:spacing w:line="300" w:lineRule="auto"/>
        <w:rPr>
          <w:rFonts w:ascii="Times New Roman" w:eastAsia="仿宋" w:hAnsi="Times New Roman" w:cs="Times New Roman"/>
          <w:sz w:val="24"/>
          <w:szCs w:val="24"/>
        </w:rPr>
      </w:pPr>
    </w:p>
    <w:p w14:paraId="027DE6A9" w14:textId="33068822" w:rsidR="00CB575A" w:rsidRDefault="00CB575A" w:rsidP="00D47F58">
      <w:pPr>
        <w:spacing w:line="300" w:lineRule="auto"/>
        <w:rPr>
          <w:rFonts w:ascii="Times New Roman" w:eastAsia="仿宋" w:hAnsi="Times New Roman" w:cs="Times New Roman"/>
          <w:sz w:val="24"/>
          <w:szCs w:val="24"/>
        </w:rPr>
      </w:pPr>
    </w:p>
    <w:p w14:paraId="1CA156AC" w14:textId="7486D88D" w:rsidR="00CB575A" w:rsidRDefault="00CB575A" w:rsidP="00D47F58">
      <w:pPr>
        <w:spacing w:line="300" w:lineRule="auto"/>
        <w:rPr>
          <w:rFonts w:ascii="Times New Roman" w:eastAsia="仿宋" w:hAnsi="Times New Roman" w:cs="Times New Roman"/>
          <w:sz w:val="24"/>
          <w:szCs w:val="24"/>
        </w:rPr>
      </w:pPr>
    </w:p>
    <w:p w14:paraId="742E91C8" w14:textId="399B8989" w:rsidR="00CB575A" w:rsidRDefault="00CB575A" w:rsidP="00D47F58">
      <w:pPr>
        <w:spacing w:line="300" w:lineRule="auto"/>
        <w:rPr>
          <w:rFonts w:ascii="Times New Roman" w:eastAsia="仿宋" w:hAnsi="Times New Roman" w:cs="Times New Roman"/>
          <w:sz w:val="24"/>
          <w:szCs w:val="24"/>
        </w:rPr>
      </w:pPr>
    </w:p>
    <w:p w14:paraId="1EF82B8E" w14:textId="6B069560" w:rsidR="00CB575A" w:rsidRDefault="00CB575A" w:rsidP="00D47F58">
      <w:pPr>
        <w:spacing w:line="300" w:lineRule="auto"/>
        <w:rPr>
          <w:rFonts w:ascii="Times New Roman" w:eastAsia="仿宋" w:hAnsi="Times New Roman" w:cs="Times New Roman"/>
          <w:sz w:val="24"/>
          <w:szCs w:val="24"/>
        </w:rPr>
      </w:pPr>
    </w:p>
    <w:p w14:paraId="769D6E7F" w14:textId="10A4EA43" w:rsidR="007F55B8" w:rsidRDefault="007F55B8" w:rsidP="00D47F58">
      <w:pPr>
        <w:spacing w:line="300" w:lineRule="auto"/>
        <w:rPr>
          <w:rFonts w:ascii="Times New Roman" w:eastAsia="仿宋" w:hAnsi="Times New Roman" w:cs="Times New Roman"/>
          <w:sz w:val="24"/>
          <w:szCs w:val="24"/>
        </w:rPr>
      </w:pPr>
    </w:p>
    <w:p w14:paraId="21BBC404" w14:textId="3B5B7F5B" w:rsidR="007F55B8" w:rsidRDefault="007F55B8" w:rsidP="00D47F58">
      <w:pPr>
        <w:spacing w:line="300" w:lineRule="auto"/>
        <w:rPr>
          <w:rFonts w:ascii="Times New Roman" w:eastAsia="仿宋" w:hAnsi="Times New Roman" w:cs="Times New Roman"/>
          <w:sz w:val="24"/>
          <w:szCs w:val="24"/>
        </w:rPr>
      </w:pPr>
    </w:p>
    <w:p w14:paraId="40319ED9" w14:textId="77777777" w:rsidR="007F55B8" w:rsidRDefault="007F55B8" w:rsidP="00D47F58">
      <w:pPr>
        <w:spacing w:line="300" w:lineRule="auto"/>
        <w:rPr>
          <w:rFonts w:ascii="Times New Roman" w:eastAsia="仿宋" w:hAnsi="Times New Roman" w:cs="Times New Roman"/>
          <w:sz w:val="24"/>
          <w:szCs w:val="24"/>
        </w:rPr>
      </w:pPr>
    </w:p>
    <w:sdt>
      <w:sdtPr>
        <w:rPr>
          <w:rFonts w:asciiTheme="minorHAnsi" w:eastAsiaTheme="minorEastAsia" w:hAnsiTheme="minorHAnsi" w:cstheme="minorBidi"/>
          <w:color w:val="auto"/>
          <w:kern w:val="2"/>
          <w:sz w:val="21"/>
          <w:szCs w:val="22"/>
          <w:lang w:val="zh-CN"/>
        </w:rPr>
        <w:id w:val="968636858"/>
        <w:docPartObj>
          <w:docPartGallery w:val="Table of Contents"/>
          <w:docPartUnique/>
        </w:docPartObj>
      </w:sdtPr>
      <w:sdtEndPr>
        <w:rPr>
          <w:b/>
          <w:bCs/>
        </w:rPr>
      </w:sdtEndPr>
      <w:sdtContent>
        <w:p w14:paraId="160664C4" w14:textId="4149F40D" w:rsidR="007F55B8" w:rsidRPr="007F55B8" w:rsidRDefault="007F55B8" w:rsidP="007F55B8">
          <w:pPr>
            <w:pStyle w:val="TOC"/>
            <w:jc w:val="center"/>
            <w:rPr>
              <w:rFonts w:ascii="宋体" w:eastAsia="宋体" w:hAnsi="宋体"/>
              <w:color w:val="000000" w:themeColor="text1"/>
            </w:rPr>
          </w:pPr>
          <w:r w:rsidRPr="007F55B8">
            <w:rPr>
              <w:rFonts w:ascii="宋体" w:eastAsia="宋体" w:hAnsi="宋体"/>
              <w:color w:val="000000" w:themeColor="text1"/>
              <w:lang w:val="zh-CN"/>
            </w:rPr>
            <w:t>目</w:t>
          </w:r>
          <w:r>
            <w:rPr>
              <w:rFonts w:ascii="宋体" w:eastAsia="宋体" w:hAnsi="宋体" w:hint="eastAsia"/>
              <w:color w:val="000000" w:themeColor="text1"/>
              <w:lang w:val="zh-CN"/>
            </w:rPr>
            <w:t xml:space="preserve"> </w:t>
          </w:r>
          <w:r w:rsidRPr="007F55B8">
            <w:rPr>
              <w:rFonts w:ascii="宋体" w:eastAsia="宋体" w:hAnsi="宋体"/>
              <w:color w:val="000000" w:themeColor="text1"/>
              <w:lang w:val="zh-CN"/>
            </w:rPr>
            <w:t>录</w:t>
          </w:r>
        </w:p>
        <w:p w14:paraId="099F5D98" w14:textId="2DB50E11" w:rsidR="00E7157C" w:rsidRDefault="007F55B8">
          <w:pPr>
            <w:pStyle w:val="TOC2"/>
            <w:tabs>
              <w:tab w:val="right" w:leader="dot" w:pos="8630"/>
            </w:tabs>
            <w:rPr>
              <w:rFonts w:cstheme="minorBidi"/>
              <w:noProof/>
              <w:kern w:val="2"/>
              <w:sz w:val="21"/>
            </w:rPr>
          </w:pPr>
          <w:r>
            <w:fldChar w:fldCharType="begin"/>
          </w:r>
          <w:r>
            <w:instrText xml:space="preserve"> TOC \o "1-3" \h \z \u </w:instrText>
          </w:r>
          <w:r>
            <w:fldChar w:fldCharType="separate"/>
          </w:r>
          <w:hyperlink w:anchor="_Toc97654643" w:history="1">
            <w:r w:rsidR="00E7157C" w:rsidRPr="00733B04">
              <w:rPr>
                <w:rStyle w:val="a7"/>
                <w:rFonts w:ascii="黑体" w:eastAsia="黑体" w:hAnsi="黑体"/>
                <w:noProof/>
              </w:rPr>
              <w:t>第</w:t>
            </w:r>
            <w:r w:rsidR="00E7157C" w:rsidRPr="00733B04">
              <w:rPr>
                <w:rStyle w:val="a7"/>
                <w:rFonts w:ascii="Times New Roman" w:eastAsia="黑体" w:hAnsi="Times New Roman"/>
                <w:noProof/>
              </w:rPr>
              <w:t>1</w:t>
            </w:r>
            <w:r w:rsidR="00E7157C" w:rsidRPr="00733B04">
              <w:rPr>
                <w:rStyle w:val="a7"/>
                <w:rFonts w:ascii="黑体" w:eastAsia="黑体" w:hAnsi="黑体"/>
                <w:noProof/>
              </w:rPr>
              <w:t>章 引言</w:t>
            </w:r>
            <w:r w:rsidR="00E7157C">
              <w:rPr>
                <w:noProof/>
                <w:webHidden/>
              </w:rPr>
              <w:tab/>
            </w:r>
            <w:r w:rsidR="00E7157C">
              <w:rPr>
                <w:noProof/>
                <w:webHidden/>
              </w:rPr>
              <w:fldChar w:fldCharType="begin"/>
            </w:r>
            <w:r w:rsidR="00E7157C">
              <w:rPr>
                <w:noProof/>
                <w:webHidden/>
              </w:rPr>
              <w:instrText xml:space="preserve"> PAGEREF _Toc97654643 \h </w:instrText>
            </w:r>
            <w:r w:rsidR="00E7157C">
              <w:rPr>
                <w:noProof/>
                <w:webHidden/>
              </w:rPr>
            </w:r>
            <w:r w:rsidR="00E7157C">
              <w:rPr>
                <w:noProof/>
                <w:webHidden/>
              </w:rPr>
              <w:fldChar w:fldCharType="separate"/>
            </w:r>
            <w:r w:rsidR="00E7157C">
              <w:rPr>
                <w:noProof/>
                <w:webHidden/>
              </w:rPr>
              <w:t>5</w:t>
            </w:r>
            <w:r w:rsidR="00E7157C">
              <w:rPr>
                <w:noProof/>
                <w:webHidden/>
              </w:rPr>
              <w:fldChar w:fldCharType="end"/>
            </w:r>
          </w:hyperlink>
        </w:p>
        <w:p w14:paraId="41D63F80" w14:textId="39E331B2" w:rsidR="00E7157C" w:rsidRDefault="003A0D1F">
          <w:pPr>
            <w:pStyle w:val="TOC3"/>
            <w:tabs>
              <w:tab w:val="right" w:leader="dot" w:pos="8630"/>
            </w:tabs>
            <w:rPr>
              <w:rFonts w:cstheme="minorBidi"/>
              <w:noProof/>
              <w:kern w:val="2"/>
              <w:sz w:val="21"/>
            </w:rPr>
          </w:pPr>
          <w:hyperlink w:anchor="_Toc97654644" w:history="1">
            <w:r w:rsidR="00E7157C" w:rsidRPr="00733B04">
              <w:rPr>
                <w:rStyle w:val="a7"/>
                <w:rFonts w:ascii="Times New Roman" w:eastAsia="黑体" w:hAnsi="Times New Roman"/>
                <w:noProof/>
              </w:rPr>
              <w:t xml:space="preserve">1.1 </w:t>
            </w:r>
            <w:r w:rsidR="00E7157C" w:rsidRPr="00733B04">
              <w:rPr>
                <w:rStyle w:val="a7"/>
                <w:rFonts w:ascii="黑体" w:eastAsia="黑体" w:hAnsi="黑体"/>
                <w:noProof/>
              </w:rPr>
              <w:t>项目背景与意义</w:t>
            </w:r>
            <w:r w:rsidR="00E7157C">
              <w:rPr>
                <w:noProof/>
                <w:webHidden/>
              </w:rPr>
              <w:tab/>
            </w:r>
            <w:r w:rsidR="00E7157C">
              <w:rPr>
                <w:noProof/>
                <w:webHidden/>
              </w:rPr>
              <w:fldChar w:fldCharType="begin"/>
            </w:r>
            <w:r w:rsidR="00E7157C">
              <w:rPr>
                <w:noProof/>
                <w:webHidden/>
              </w:rPr>
              <w:instrText xml:space="preserve"> PAGEREF _Toc97654644 \h </w:instrText>
            </w:r>
            <w:r w:rsidR="00E7157C">
              <w:rPr>
                <w:noProof/>
                <w:webHidden/>
              </w:rPr>
            </w:r>
            <w:r w:rsidR="00E7157C">
              <w:rPr>
                <w:noProof/>
                <w:webHidden/>
              </w:rPr>
              <w:fldChar w:fldCharType="separate"/>
            </w:r>
            <w:r w:rsidR="00E7157C">
              <w:rPr>
                <w:noProof/>
                <w:webHidden/>
              </w:rPr>
              <w:t>5</w:t>
            </w:r>
            <w:r w:rsidR="00E7157C">
              <w:rPr>
                <w:noProof/>
                <w:webHidden/>
              </w:rPr>
              <w:fldChar w:fldCharType="end"/>
            </w:r>
          </w:hyperlink>
        </w:p>
        <w:p w14:paraId="534EDC94" w14:textId="1836969D" w:rsidR="00E7157C" w:rsidRDefault="003A0D1F">
          <w:pPr>
            <w:pStyle w:val="TOC3"/>
            <w:tabs>
              <w:tab w:val="right" w:leader="dot" w:pos="8630"/>
            </w:tabs>
            <w:rPr>
              <w:rFonts w:cstheme="minorBidi"/>
              <w:noProof/>
              <w:kern w:val="2"/>
              <w:sz w:val="21"/>
            </w:rPr>
          </w:pPr>
          <w:hyperlink w:anchor="_Toc97654645" w:history="1">
            <w:r w:rsidR="00E7157C" w:rsidRPr="00733B04">
              <w:rPr>
                <w:rStyle w:val="a7"/>
                <w:rFonts w:ascii="Times New Roman" w:eastAsia="黑体" w:hAnsi="Times New Roman"/>
                <w:noProof/>
              </w:rPr>
              <w:t xml:space="preserve">1.2 </w:t>
            </w:r>
            <w:r w:rsidR="00E7157C" w:rsidRPr="00733B04">
              <w:rPr>
                <w:rStyle w:val="a7"/>
                <w:rFonts w:ascii="黑体" w:eastAsia="黑体" w:hAnsi="黑体"/>
                <w:noProof/>
              </w:rPr>
              <w:t>研究现状</w:t>
            </w:r>
            <w:r w:rsidR="00E7157C">
              <w:rPr>
                <w:noProof/>
                <w:webHidden/>
              </w:rPr>
              <w:tab/>
            </w:r>
            <w:r w:rsidR="00E7157C">
              <w:rPr>
                <w:noProof/>
                <w:webHidden/>
              </w:rPr>
              <w:fldChar w:fldCharType="begin"/>
            </w:r>
            <w:r w:rsidR="00E7157C">
              <w:rPr>
                <w:noProof/>
                <w:webHidden/>
              </w:rPr>
              <w:instrText xml:space="preserve"> PAGEREF _Toc97654645 \h </w:instrText>
            </w:r>
            <w:r w:rsidR="00E7157C">
              <w:rPr>
                <w:noProof/>
                <w:webHidden/>
              </w:rPr>
            </w:r>
            <w:r w:rsidR="00E7157C">
              <w:rPr>
                <w:noProof/>
                <w:webHidden/>
              </w:rPr>
              <w:fldChar w:fldCharType="separate"/>
            </w:r>
            <w:r w:rsidR="00E7157C">
              <w:rPr>
                <w:noProof/>
                <w:webHidden/>
              </w:rPr>
              <w:t>5</w:t>
            </w:r>
            <w:r w:rsidR="00E7157C">
              <w:rPr>
                <w:noProof/>
                <w:webHidden/>
              </w:rPr>
              <w:fldChar w:fldCharType="end"/>
            </w:r>
          </w:hyperlink>
        </w:p>
        <w:p w14:paraId="1370F3C2" w14:textId="29319B47" w:rsidR="00E7157C" w:rsidRDefault="003A0D1F">
          <w:pPr>
            <w:pStyle w:val="TOC3"/>
            <w:tabs>
              <w:tab w:val="right" w:leader="dot" w:pos="8630"/>
            </w:tabs>
            <w:rPr>
              <w:rFonts w:cstheme="minorBidi"/>
              <w:noProof/>
              <w:kern w:val="2"/>
              <w:sz w:val="21"/>
            </w:rPr>
          </w:pPr>
          <w:hyperlink w:anchor="_Toc97654646" w:history="1">
            <w:r w:rsidR="00E7157C" w:rsidRPr="00733B04">
              <w:rPr>
                <w:rStyle w:val="a7"/>
                <w:rFonts w:ascii="Times New Roman" w:hAnsi="Times New Roman"/>
                <w:noProof/>
              </w:rPr>
              <w:t xml:space="preserve">1.3 </w:t>
            </w:r>
            <w:r w:rsidR="00E7157C" w:rsidRPr="00733B04">
              <w:rPr>
                <w:rStyle w:val="a7"/>
                <w:rFonts w:ascii="黑体" w:eastAsia="黑体" w:hAnsi="黑体"/>
                <w:noProof/>
              </w:rPr>
              <w:t>研究内容</w:t>
            </w:r>
            <w:r w:rsidR="00E7157C">
              <w:rPr>
                <w:noProof/>
                <w:webHidden/>
              </w:rPr>
              <w:tab/>
            </w:r>
            <w:r w:rsidR="00E7157C">
              <w:rPr>
                <w:noProof/>
                <w:webHidden/>
              </w:rPr>
              <w:fldChar w:fldCharType="begin"/>
            </w:r>
            <w:r w:rsidR="00E7157C">
              <w:rPr>
                <w:noProof/>
                <w:webHidden/>
              </w:rPr>
              <w:instrText xml:space="preserve"> PAGEREF _Toc97654646 \h </w:instrText>
            </w:r>
            <w:r w:rsidR="00E7157C">
              <w:rPr>
                <w:noProof/>
                <w:webHidden/>
              </w:rPr>
            </w:r>
            <w:r w:rsidR="00E7157C">
              <w:rPr>
                <w:noProof/>
                <w:webHidden/>
              </w:rPr>
              <w:fldChar w:fldCharType="separate"/>
            </w:r>
            <w:r w:rsidR="00E7157C">
              <w:rPr>
                <w:noProof/>
                <w:webHidden/>
              </w:rPr>
              <w:t>7</w:t>
            </w:r>
            <w:r w:rsidR="00E7157C">
              <w:rPr>
                <w:noProof/>
                <w:webHidden/>
              </w:rPr>
              <w:fldChar w:fldCharType="end"/>
            </w:r>
          </w:hyperlink>
        </w:p>
        <w:p w14:paraId="6F4412B8" w14:textId="599EDE20" w:rsidR="00E7157C" w:rsidRDefault="003A0D1F">
          <w:pPr>
            <w:pStyle w:val="TOC2"/>
            <w:tabs>
              <w:tab w:val="right" w:leader="dot" w:pos="8630"/>
            </w:tabs>
            <w:rPr>
              <w:rFonts w:cstheme="minorBidi"/>
              <w:noProof/>
              <w:kern w:val="2"/>
              <w:sz w:val="21"/>
            </w:rPr>
          </w:pPr>
          <w:hyperlink w:anchor="_Toc97654647" w:history="1">
            <w:r w:rsidR="00E7157C" w:rsidRPr="00733B04">
              <w:rPr>
                <w:rStyle w:val="a7"/>
                <w:rFonts w:ascii="黑体" w:eastAsia="黑体" w:hAnsi="黑体"/>
                <w:noProof/>
              </w:rPr>
              <w:t>第</w:t>
            </w:r>
            <w:r w:rsidR="00E7157C" w:rsidRPr="00733B04">
              <w:rPr>
                <w:rStyle w:val="a7"/>
                <w:rFonts w:ascii="Times New Roman" w:eastAsia="黑体" w:hAnsi="Times New Roman"/>
                <w:noProof/>
              </w:rPr>
              <w:t>2</w:t>
            </w:r>
            <w:r w:rsidR="00E7157C" w:rsidRPr="00733B04">
              <w:rPr>
                <w:rStyle w:val="a7"/>
                <w:rFonts w:ascii="黑体" w:eastAsia="黑体" w:hAnsi="黑体"/>
                <w:noProof/>
              </w:rPr>
              <w:t>章 相关技术简介</w:t>
            </w:r>
            <w:r w:rsidR="00E7157C">
              <w:rPr>
                <w:noProof/>
                <w:webHidden/>
              </w:rPr>
              <w:tab/>
            </w:r>
            <w:r w:rsidR="00E7157C">
              <w:rPr>
                <w:noProof/>
                <w:webHidden/>
              </w:rPr>
              <w:fldChar w:fldCharType="begin"/>
            </w:r>
            <w:r w:rsidR="00E7157C">
              <w:rPr>
                <w:noProof/>
                <w:webHidden/>
              </w:rPr>
              <w:instrText xml:space="preserve"> PAGEREF _Toc97654647 \h </w:instrText>
            </w:r>
            <w:r w:rsidR="00E7157C">
              <w:rPr>
                <w:noProof/>
                <w:webHidden/>
              </w:rPr>
            </w:r>
            <w:r w:rsidR="00E7157C">
              <w:rPr>
                <w:noProof/>
                <w:webHidden/>
              </w:rPr>
              <w:fldChar w:fldCharType="separate"/>
            </w:r>
            <w:r w:rsidR="00E7157C">
              <w:rPr>
                <w:noProof/>
                <w:webHidden/>
              </w:rPr>
              <w:t>8</w:t>
            </w:r>
            <w:r w:rsidR="00E7157C">
              <w:rPr>
                <w:noProof/>
                <w:webHidden/>
              </w:rPr>
              <w:fldChar w:fldCharType="end"/>
            </w:r>
          </w:hyperlink>
        </w:p>
        <w:p w14:paraId="218F145B" w14:textId="71CC6AA1" w:rsidR="00E7157C" w:rsidRDefault="003A0D1F">
          <w:pPr>
            <w:pStyle w:val="TOC3"/>
            <w:tabs>
              <w:tab w:val="right" w:leader="dot" w:pos="8630"/>
            </w:tabs>
            <w:rPr>
              <w:rFonts w:cstheme="minorBidi"/>
              <w:noProof/>
              <w:kern w:val="2"/>
              <w:sz w:val="21"/>
            </w:rPr>
          </w:pPr>
          <w:hyperlink w:anchor="_Toc97654648" w:history="1">
            <w:r w:rsidR="00E7157C" w:rsidRPr="00733B04">
              <w:rPr>
                <w:rStyle w:val="a7"/>
                <w:rFonts w:ascii="Times New Roman" w:eastAsia="黑体" w:hAnsi="Times New Roman"/>
                <w:noProof/>
              </w:rPr>
              <w:t xml:space="preserve">2.1 </w:t>
            </w:r>
            <w:r w:rsidR="00E7157C" w:rsidRPr="00733B04">
              <w:rPr>
                <w:rStyle w:val="a7"/>
                <w:rFonts w:ascii="黑体" w:eastAsia="黑体" w:hAnsi="黑体"/>
                <w:noProof/>
              </w:rPr>
              <w:t>项目架构</w:t>
            </w:r>
            <w:r w:rsidR="00E7157C">
              <w:rPr>
                <w:noProof/>
                <w:webHidden/>
              </w:rPr>
              <w:tab/>
            </w:r>
            <w:r w:rsidR="00E7157C">
              <w:rPr>
                <w:noProof/>
                <w:webHidden/>
              </w:rPr>
              <w:fldChar w:fldCharType="begin"/>
            </w:r>
            <w:r w:rsidR="00E7157C">
              <w:rPr>
                <w:noProof/>
                <w:webHidden/>
              </w:rPr>
              <w:instrText xml:space="preserve"> PAGEREF _Toc97654648 \h </w:instrText>
            </w:r>
            <w:r w:rsidR="00E7157C">
              <w:rPr>
                <w:noProof/>
                <w:webHidden/>
              </w:rPr>
            </w:r>
            <w:r w:rsidR="00E7157C">
              <w:rPr>
                <w:noProof/>
                <w:webHidden/>
              </w:rPr>
              <w:fldChar w:fldCharType="separate"/>
            </w:r>
            <w:r w:rsidR="00E7157C">
              <w:rPr>
                <w:noProof/>
                <w:webHidden/>
              </w:rPr>
              <w:t>8</w:t>
            </w:r>
            <w:r w:rsidR="00E7157C">
              <w:rPr>
                <w:noProof/>
                <w:webHidden/>
              </w:rPr>
              <w:fldChar w:fldCharType="end"/>
            </w:r>
          </w:hyperlink>
        </w:p>
        <w:p w14:paraId="090CB61D" w14:textId="6A204A6F" w:rsidR="00E7157C" w:rsidRDefault="003A0D1F">
          <w:pPr>
            <w:pStyle w:val="TOC3"/>
            <w:tabs>
              <w:tab w:val="right" w:leader="dot" w:pos="8630"/>
            </w:tabs>
            <w:rPr>
              <w:rFonts w:cstheme="minorBidi"/>
              <w:noProof/>
              <w:kern w:val="2"/>
              <w:sz w:val="21"/>
            </w:rPr>
          </w:pPr>
          <w:hyperlink w:anchor="_Toc97654649" w:history="1">
            <w:r w:rsidR="00E7157C" w:rsidRPr="00733B04">
              <w:rPr>
                <w:rStyle w:val="a7"/>
                <w:rFonts w:ascii="Times New Roman" w:hAnsi="Times New Roman"/>
                <w:noProof/>
              </w:rPr>
              <w:t>2.2 C/S</w:t>
            </w:r>
            <w:r w:rsidR="00E7157C" w:rsidRPr="00733B04">
              <w:rPr>
                <w:rStyle w:val="a7"/>
                <w:rFonts w:ascii="Times New Roman" w:hAnsi="Times New Roman"/>
                <w:noProof/>
              </w:rPr>
              <w:t>架构</w:t>
            </w:r>
            <w:r w:rsidR="00E7157C">
              <w:rPr>
                <w:noProof/>
                <w:webHidden/>
              </w:rPr>
              <w:tab/>
            </w:r>
            <w:r w:rsidR="00E7157C">
              <w:rPr>
                <w:noProof/>
                <w:webHidden/>
              </w:rPr>
              <w:fldChar w:fldCharType="begin"/>
            </w:r>
            <w:r w:rsidR="00E7157C">
              <w:rPr>
                <w:noProof/>
                <w:webHidden/>
              </w:rPr>
              <w:instrText xml:space="preserve"> PAGEREF _Toc97654649 \h </w:instrText>
            </w:r>
            <w:r w:rsidR="00E7157C">
              <w:rPr>
                <w:noProof/>
                <w:webHidden/>
              </w:rPr>
            </w:r>
            <w:r w:rsidR="00E7157C">
              <w:rPr>
                <w:noProof/>
                <w:webHidden/>
              </w:rPr>
              <w:fldChar w:fldCharType="separate"/>
            </w:r>
            <w:r w:rsidR="00E7157C">
              <w:rPr>
                <w:noProof/>
                <w:webHidden/>
              </w:rPr>
              <w:t>8</w:t>
            </w:r>
            <w:r w:rsidR="00E7157C">
              <w:rPr>
                <w:noProof/>
                <w:webHidden/>
              </w:rPr>
              <w:fldChar w:fldCharType="end"/>
            </w:r>
          </w:hyperlink>
        </w:p>
        <w:p w14:paraId="47B31BD9" w14:textId="5837ED3F" w:rsidR="00E7157C" w:rsidRDefault="003A0D1F">
          <w:pPr>
            <w:pStyle w:val="TOC3"/>
            <w:tabs>
              <w:tab w:val="right" w:leader="dot" w:pos="8630"/>
            </w:tabs>
            <w:rPr>
              <w:rFonts w:cstheme="minorBidi"/>
              <w:noProof/>
              <w:kern w:val="2"/>
              <w:sz w:val="21"/>
            </w:rPr>
          </w:pPr>
          <w:hyperlink w:anchor="_Toc97654650" w:history="1">
            <w:r w:rsidR="00E7157C" w:rsidRPr="00733B04">
              <w:rPr>
                <w:rStyle w:val="a7"/>
                <w:rFonts w:ascii="Times New Roman" w:eastAsia="黑体" w:hAnsi="Times New Roman"/>
                <w:noProof/>
              </w:rPr>
              <w:t xml:space="preserve">2.3 gRPC </w:t>
            </w:r>
            <w:r w:rsidR="00E7157C" w:rsidRPr="00733B04">
              <w:rPr>
                <w:rStyle w:val="a7"/>
                <w:rFonts w:ascii="黑体" w:eastAsia="黑体" w:hAnsi="黑体"/>
                <w:noProof/>
              </w:rPr>
              <w:t>技术</w:t>
            </w:r>
            <w:r w:rsidR="00E7157C">
              <w:rPr>
                <w:noProof/>
                <w:webHidden/>
              </w:rPr>
              <w:tab/>
            </w:r>
            <w:r w:rsidR="00E7157C">
              <w:rPr>
                <w:noProof/>
                <w:webHidden/>
              </w:rPr>
              <w:fldChar w:fldCharType="begin"/>
            </w:r>
            <w:r w:rsidR="00E7157C">
              <w:rPr>
                <w:noProof/>
                <w:webHidden/>
              </w:rPr>
              <w:instrText xml:space="preserve"> PAGEREF _Toc97654650 \h </w:instrText>
            </w:r>
            <w:r w:rsidR="00E7157C">
              <w:rPr>
                <w:noProof/>
                <w:webHidden/>
              </w:rPr>
            </w:r>
            <w:r w:rsidR="00E7157C">
              <w:rPr>
                <w:noProof/>
                <w:webHidden/>
              </w:rPr>
              <w:fldChar w:fldCharType="separate"/>
            </w:r>
            <w:r w:rsidR="00E7157C">
              <w:rPr>
                <w:noProof/>
                <w:webHidden/>
              </w:rPr>
              <w:t>8</w:t>
            </w:r>
            <w:r w:rsidR="00E7157C">
              <w:rPr>
                <w:noProof/>
                <w:webHidden/>
              </w:rPr>
              <w:fldChar w:fldCharType="end"/>
            </w:r>
          </w:hyperlink>
        </w:p>
        <w:p w14:paraId="3D403F34" w14:textId="763BF136" w:rsidR="00E7157C" w:rsidRDefault="003A0D1F">
          <w:pPr>
            <w:pStyle w:val="TOC3"/>
            <w:tabs>
              <w:tab w:val="right" w:leader="dot" w:pos="8630"/>
            </w:tabs>
            <w:rPr>
              <w:rFonts w:cstheme="minorBidi"/>
              <w:noProof/>
              <w:kern w:val="2"/>
              <w:sz w:val="21"/>
            </w:rPr>
          </w:pPr>
          <w:hyperlink w:anchor="_Toc97654651" w:history="1">
            <w:r w:rsidR="00E7157C" w:rsidRPr="00733B04">
              <w:rPr>
                <w:rStyle w:val="a7"/>
                <w:rFonts w:ascii="Times New Roman" w:eastAsia="黑体" w:hAnsi="Times New Roman"/>
                <w:noProof/>
              </w:rPr>
              <w:t>2.4 Flutter</w:t>
            </w:r>
            <w:r w:rsidR="00E7157C" w:rsidRPr="00733B04">
              <w:rPr>
                <w:rStyle w:val="a7"/>
                <w:rFonts w:ascii="黑体" w:eastAsia="黑体" w:hAnsi="黑体"/>
                <w:noProof/>
              </w:rPr>
              <w:t xml:space="preserve"> 技术</w:t>
            </w:r>
            <w:r w:rsidR="00E7157C">
              <w:rPr>
                <w:noProof/>
                <w:webHidden/>
              </w:rPr>
              <w:tab/>
            </w:r>
            <w:r w:rsidR="00E7157C">
              <w:rPr>
                <w:noProof/>
                <w:webHidden/>
              </w:rPr>
              <w:fldChar w:fldCharType="begin"/>
            </w:r>
            <w:r w:rsidR="00E7157C">
              <w:rPr>
                <w:noProof/>
                <w:webHidden/>
              </w:rPr>
              <w:instrText xml:space="preserve"> PAGEREF _Toc97654651 \h </w:instrText>
            </w:r>
            <w:r w:rsidR="00E7157C">
              <w:rPr>
                <w:noProof/>
                <w:webHidden/>
              </w:rPr>
            </w:r>
            <w:r w:rsidR="00E7157C">
              <w:rPr>
                <w:noProof/>
                <w:webHidden/>
              </w:rPr>
              <w:fldChar w:fldCharType="separate"/>
            </w:r>
            <w:r w:rsidR="00E7157C">
              <w:rPr>
                <w:noProof/>
                <w:webHidden/>
              </w:rPr>
              <w:t>9</w:t>
            </w:r>
            <w:r w:rsidR="00E7157C">
              <w:rPr>
                <w:noProof/>
                <w:webHidden/>
              </w:rPr>
              <w:fldChar w:fldCharType="end"/>
            </w:r>
          </w:hyperlink>
        </w:p>
        <w:p w14:paraId="64C592E4" w14:textId="0F939CDF" w:rsidR="00E7157C" w:rsidRDefault="003A0D1F">
          <w:pPr>
            <w:pStyle w:val="TOC3"/>
            <w:tabs>
              <w:tab w:val="right" w:leader="dot" w:pos="8630"/>
            </w:tabs>
            <w:rPr>
              <w:rFonts w:cstheme="minorBidi"/>
              <w:noProof/>
              <w:kern w:val="2"/>
              <w:sz w:val="21"/>
            </w:rPr>
          </w:pPr>
          <w:hyperlink w:anchor="_Toc97654652" w:history="1">
            <w:r w:rsidR="00E7157C" w:rsidRPr="00733B04">
              <w:rPr>
                <w:rStyle w:val="a7"/>
                <w:rFonts w:ascii="Times New Roman" w:eastAsia="黑体" w:hAnsi="Times New Roman"/>
                <w:noProof/>
              </w:rPr>
              <w:t xml:space="preserve">2.5 Redis </w:t>
            </w:r>
            <w:r w:rsidR="00E7157C" w:rsidRPr="00733B04">
              <w:rPr>
                <w:rStyle w:val="a7"/>
                <w:rFonts w:ascii="黑体" w:eastAsia="黑体" w:hAnsi="黑体"/>
                <w:noProof/>
              </w:rPr>
              <w:t>技术</w:t>
            </w:r>
            <w:r w:rsidR="00E7157C">
              <w:rPr>
                <w:noProof/>
                <w:webHidden/>
              </w:rPr>
              <w:tab/>
            </w:r>
            <w:r w:rsidR="00E7157C">
              <w:rPr>
                <w:noProof/>
                <w:webHidden/>
              </w:rPr>
              <w:fldChar w:fldCharType="begin"/>
            </w:r>
            <w:r w:rsidR="00E7157C">
              <w:rPr>
                <w:noProof/>
                <w:webHidden/>
              </w:rPr>
              <w:instrText xml:space="preserve"> PAGEREF _Toc97654652 \h </w:instrText>
            </w:r>
            <w:r w:rsidR="00E7157C">
              <w:rPr>
                <w:noProof/>
                <w:webHidden/>
              </w:rPr>
            </w:r>
            <w:r w:rsidR="00E7157C">
              <w:rPr>
                <w:noProof/>
                <w:webHidden/>
              </w:rPr>
              <w:fldChar w:fldCharType="separate"/>
            </w:r>
            <w:r w:rsidR="00E7157C">
              <w:rPr>
                <w:noProof/>
                <w:webHidden/>
              </w:rPr>
              <w:t>9</w:t>
            </w:r>
            <w:r w:rsidR="00E7157C">
              <w:rPr>
                <w:noProof/>
                <w:webHidden/>
              </w:rPr>
              <w:fldChar w:fldCharType="end"/>
            </w:r>
          </w:hyperlink>
        </w:p>
        <w:p w14:paraId="0AA12F57" w14:textId="084AA4FB" w:rsidR="00E7157C" w:rsidRDefault="003A0D1F">
          <w:pPr>
            <w:pStyle w:val="TOC3"/>
            <w:tabs>
              <w:tab w:val="right" w:leader="dot" w:pos="8630"/>
            </w:tabs>
            <w:rPr>
              <w:rFonts w:cstheme="minorBidi"/>
              <w:noProof/>
              <w:kern w:val="2"/>
              <w:sz w:val="21"/>
            </w:rPr>
          </w:pPr>
          <w:hyperlink w:anchor="_Toc97654653" w:history="1">
            <w:r w:rsidR="00E7157C" w:rsidRPr="00733B04">
              <w:rPr>
                <w:rStyle w:val="a7"/>
                <w:rFonts w:ascii="Times New Roman" w:eastAsia="黑体" w:hAnsi="Times New Roman"/>
                <w:noProof/>
              </w:rPr>
              <w:t>2.5 PostgreSQL</w:t>
            </w:r>
            <w:r w:rsidR="00E7157C" w:rsidRPr="00733B04">
              <w:rPr>
                <w:rStyle w:val="a7"/>
                <w:rFonts w:ascii="黑体" w:eastAsia="黑体" w:hAnsi="黑体"/>
                <w:noProof/>
              </w:rPr>
              <w:t xml:space="preserve"> 数据库</w:t>
            </w:r>
            <w:r w:rsidR="00E7157C">
              <w:rPr>
                <w:noProof/>
                <w:webHidden/>
              </w:rPr>
              <w:tab/>
            </w:r>
            <w:r w:rsidR="00E7157C">
              <w:rPr>
                <w:noProof/>
                <w:webHidden/>
              </w:rPr>
              <w:fldChar w:fldCharType="begin"/>
            </w:r>
            <w:r w:rsidR="00E7157C">
              <w:rPr>
                <w:noProof/>
                <w:webHidden/>
              </w:rPr>
              <w:instrText xml:space="preserve"> PAGEREF _Toc97654653 \h </w:instrText>
            </w:r>
            <w:r w:rsidR="00E7157C">
              <w:rPr>
                <w:noProof/>
                <w:webHidden/>
              </w:rPr>
            </w:r>
            <w:r w:rsidR="00E7157C">
              <w:rPr>
                <w:noProof/>
                <w:webHidden/>
              </w:rPr>
              <w:fldChar w:fldCharType="separate"/>
            </w:r>
            <w:r w:rsidR="00E7157C">
              <w:rPr>
                <w:noProof/>
                <w:webHidden/>
              </w:rPr>
              <w:t>9</w:t>
            </w:r>
            <w:r w:rsidR="00E7157C">
              <w:rPr>
                <w:noProof/>
                <w:webHidden/>
              </w:rPr>
              <w:fldChar w:fldCharType="end"/>
            </w:r>
          </w:hyperlink>
        </w:p>
        <w:p w14:paraId="64A1CF68" w14:textId="6E1EAB2D" w:rsidR="00E7157C" w:rsidRDefault="003A0D1F">
          <w:pPr>
            <w:pStyle w:val="TOC3"/>
            <w:tabs>
              <w:tab w:val="right" w:leader="dot" w:pos="8630"/>
            </w:tabs>
            <w:rPr>
              <w:rFonts w:cstheme="minorBidi"/>
              <w:noProof/>
              <w:kern w:val="2"/>
              <w:sz w:val="21"/>
            </w:rPr>
          </w:pPr>
          <w:hyperlink w:anchor="_Toc97654654" w:history="1">
            <w:r w:rsidR="00E7157C" w:rsidRPr="00733B04">
              <w:rPr>
                <w:rStyle w:val="a7"/>
                <w:rFonts w:ascii="Times New Roman" w:eastAsia="黑体" w:hAnsi="Times New Roman"/>
                <w:noProof/>
              </w:rPr>
              <w:t>2.6 Docker</w:t>
            </w:r>
            <w:r w:rsidR="00E7157C" w:rsidRPr="00733B04">
              <w:rPr>
                <w:rStyle w:val="a7"/>
                <w:rFonts w:ascii="黑体" w:eastAsia="黑体" w:hAnsi="黑体"/>
                <w:noProof/>
              </w:rPr>
              <w:t xml:space="preserve"> 技术</w:t>
            </w:r>
            <w:r w:rsidR="00E7157C">
              <w:rPr>
                <w:noProof/>
                <w:webHidden/>
              </w:rPr>
              <w:tab/>
            </w:r>
            <w:r w:rsidR="00E7157C">
              <w:rPr>
                <w:noProof/>
                <w:webHidden/>
              </w:rPr>
              <w:fldChar w:fldCharType="begin"/>
            </w:r>
            <w:r w:rsidR="00E7157C">
              <w:rPr>
                <w:noProof/>
                <w:webHidden/>
              </w:rPr>
              <w:instrText xml:space="preserve"> PAGEREF _Toc97654654 \h </w:instrText>
            </w:r>
            <w:r w:rsidR="00E7157C">
              <w:rPr>
                <w:noProof/>
                <w:webHidden/>
              </w:rPr>
            </w:r>
            <w:r w:rsidR="00E7157C">
              <w:rPr>
                <w:noProof/>
                <w:webHidden/>
              </w:rPr>
              <w:fldChar w:fldCharType="separate"/>
            </w:r>
            <w:r w:rsidR="00E7157C">
              <w:rPr>
                <w:noProof/>
                <w:webHidden/>
              </w:rPr>
              <w:t>10</w:t>
            </w:r>
            <w:r w:rsidR="00E7157C">
              <w:rPr>
                <w:noProof/>
                <w:webHidden/>
              </w:rPr>
              <w:fldChar w:fldCharType="end"/>
            </w:r>
          </w:hyperlink>
        </w:p>
        <w:p w14:paraId="2E9EA877" w14:textId="54D4DC0B" w:rsidR="00E7157C" w:rsidRDefault="003A0D1F">
          <w:pPr>
            <w:pStyle w:val="TOC2"/>
            <w:tabs>
              <w:tab w:val="right" w:leader="dot" w:pos="8630"/>
            </w:tabs>
            <w:rPr>
              <w:rFonts w:cstheme="minorBidi"/>
              <w:noProof/>
              <w:kern w:val="2"/>
              <w:sz w:val="21"/>
            </w:rPr>
          </w:pPr>
          <w:hyperlink w:anchor="_Toc97654655" w:history="1">
            <w:r w:rsidR="00E7157C" w:rsidRPr="00733B04">
              <w:rPr>
                <w:rStyle w:val="a7"/>
                <w:rFonts w:ascii="黑体" w:eastAsia="黑体" w:hAnsi="黑体"/>
                <w:noProof/>
              </w:rPr>
              <w:t>第</w:t>
            </w:r>
            <w:r w:rsidR="00E7157C" w:rsidRPr="00733B04">
              <w:rPr>
                <w:rStyle w:val="a7"/>
                <w:rFonts w:ascii="Times New Roman" w:eastAsia="黑体" w:hAnsi="Times New Roman"/>
                <w:noProof/>
              </w:rPr>
              <w:t>3</w:t>
            </w:r>
            <w:r w:rsidR="00E7157C" w:rsidRPr="00733B04">
              <w:rPr>
                <w:rStyle w:val="a7"/>
                <w:rFonts w:ascii="黑体" w:eastAsia="黑体" w:hAnsi="黑体"/>
                <w:noProof/>
              </w:rPr>
              <w:t>章 二维码展品介绍系统需求分析</w:t>
            </w:r>
            <w:r w:rsidR="00E7157C">
              <w:rPr>
                <w:noProof/>
                <w:webHidden/>
              </w:rPr>
              <w:tab/>
            </w:r>
            <w:r w:rsidR="00E7157C">
              <w:rPr>
                <w:noProof/>
                <w:webHidden/>
              </w:rPr>
              <w:fldChar w:fldCharType="begin"/>
            </w:r>
            <w:r w:rsidR="00E7157C">
              <w:rPr>
                <w:noProof/>
                <w:webHidden/>
              </w:rPr>
              <w:instrText xml:space="preserve"> PAGEREF _Toc97654655 \h </w:instrText>
            </w:r>
            <w:r w:rsidR="00E7157C">
              <w:rPr>
                <w:noProof/>
                <w:webHidden/>
              </w:rPr>
            </w:r>
            <w:r w:rsidR="00E7157C">
              <w:rPr>
                <w:noProof/>
                <w:webHidden/>
              </w:rPr>
              <w:fldChar w:fldCharType="separate"/>
            </w:r>
            <w:r w:rsidR="00E7157C">
              <w:rPr>
                <w:noProof/>
                <w:webHidden/>
              </w:rPr>
              <w:t>11</w:t>
            </w:r>
            <w:r w:rsidR="00E7157C">
              <w:rPr>
                <w:noProof/>
                <w:webHidden/>
              </w:rPr>
              <w:fldChar w:fldCharType="end"/>
            </w:r>
          </w:hyperlink>
        </w:p>
        <w:p w14:paraId="17B1B559" w14:textId="505C2A76" w:rsidR="00E7157C" w:rsidRDefault="003A0D1F">
          <w:pPr>
            <w:pStyle w:val="TOC3"/>
            <w:tabs>
              <w:tab w:val="right" w:leader="dot" w:pos="8630"/>
            </w:tabs>
            <w:rPr>
              <w:rFonts w:cstheme="minorBidi"/>
              <w:noProof/>
              <w:kern w:val="2"/>
              <w:sz w:val="21"/>
            </w:rPr>
          </w:pPr>
          <w:hyperlink w:anchor="_Toc97654656" w:history="1">
            <w:r w:rsidR="00E7157C" w:rsidRPr="00733B04">
              <w:rPr>
                <w:rStyle w:val="a7"/>
                <w:rFonts w:ascii="Times New Roman" w:eastAsia="黑体" w:hAnsi="Times New Roman"/>
                <w:noProof/>
              </w:rPr>
              <w:t xml:space="preserve">3.1 </w:t>
            </w:r>
            <w:r w:rsidR="00E7157C" w:rsidRPr="00733B04">
              <w:rPr>
                <w:rStyle w:val="a7"/>
                <w:rFonts w:ascii="黑体" w:eastAsia="黑体" w:hAnsi="黑体"/>
                <w:noProof/>
              </w:rPr>
              <w:t>功能需求</w:t>
            </w:r>
            <w:r w:rsidR="00E7157C">
              <w:rPr>
                <w:noProof/>
                <w:webHidden/>
              </w:rPr>
              <w:tab/>
            </w:r>
            <w:r w:rsidR="00E7157C">
              <w:rPr>
                <w:noProof/>
                <w:webHidden/>
              </w:rPr>
              <w:fldChar w:fldCharType="begin"/>
            </w:r>
            <w:r w:rsidR="00E7157C">
              <w:rPr>
                <w:noProof/>
                <w:webHidden/>
              </w:rPr>
              <w:instrText xml:space="preserve"> PAGEREF _Toc97654656 \h </w:instrText>
            </w:r>
            <w:r w:rsidR="00E7157C">
              <w:rPr>
                <w:noProof/>
                <w:webHidden/>
              </w:rPr>
            </w:r>
            <w:r w:rsidR="00E7157C">
              <w:rPr>
                <w:noProof/>
                <w:webHidden/>
              </w:rPr>
              <w:fldChar w:fldCharType="separate"/>
            </w:r>
            <w:r w:rsidR="00E7157C">
              <w:rPr>
                <w:noProof/>
                <w:webHidden/>
              </w:rPr>
              <w:t>11</w:t>
            </w:r>
            <w:r w:rsidR="00E7157C">
              <w:rPr>
                <w:noProof/>
                <w:webHidden/>
              </w:rPr>
              <w:fldChar w:fldCharType="end"/>
            </w:r>
          </w:hyperlink>
        </w:p>
        <w:p w14:paraId="1786E230" w14:textId="40BB5C94" w:rsidR="00E7157C" w:rsidRDefault="003A0D1F">
          <w:pPr>
            <w:pStyle w:val="TOC3"/>
            <w:tabs>
              <w:tab w:val="right" w:leader="dot" w:pos="8630"/>
            </w:tabs>
            <w:rPr>
              <w:rFonts w:cstheme="minorBidi"/>
              <w:noProof/>
              <w:kern w:val="2"/>
              <w:sz w:val="21"/>
            </w:rPr>
          </w:pPr>
          <w:hyperlink w:anchor="_Toc97654657" w:history="1">
            <w:r w:rsidR="00E7157C" w:rsidRPr="00733B04">
              <w:rPr>
                <w:rStyle w:val="a7"/>
                <w:rFonts w:ascii="Times New Roman" w:eastAsia="黑体" w:hAnsi="Times New Roman"/>
                <w:noProof/>
              </w:rPr>
              <w:t>3.2</w:t>
            </w:r>
            <w:r w:rsidR="00E7157C" w:rsidRPr="00733B04">
              <w:rPr>
                <w:rStyle w:val="a7"/>
                <w:rFonts w:ascii="黑体" w:eastAsia="黑体" w:hAnsi="黑体"/>
                <w:noProof/>
              </w:rPr>
              <w:t xml:space="preserve"> 性能需求</w:t>
            </w:r>
            <w:r w:rsidR="00E7157C">
              <w:rPr>
                <w:noProof/>
                <w:webHidden/>
              </w:rPr>
              <w:tab/>
            </w:r>
            <w:r w:rsidR="00E7157C">
              <w:rPr>
                <w:noProof/>
                <w:webHidden/>
              </w:rPr>
              <w:fldChar w:fldCharType="begin"/>
            </w:r>
            <w:r w:rsidR="00E7157C">
              <w:rPr>
                <w:noProof/>
                <w:webHidden/>
              </w:rPr>
              <w:instrText xml:space="preserve"> PAGEREF _Toc97654657 \h </w:instrText>
            </w:r>
            <w:r w:rsidR="00E7157C">
              <w:rPr>
                <w:noProof/>
                <w:webHidden/>
              </w:rPr>
            </w:r>
            <w:r w:rsidR="00E7157C">
              <w:rPr>
                <w:noProof/>
                <w:webHidden/>
              </w:rPr>
              <w:fldChar w:fldCharType="separate"/>
            </w:r>
            <w:r w:rsidR="00E7157C">
              <w:rPr>
                <w:noProof/>
                <w:webHidden/>
              </w:rPr>
              <w:t>11</w:t>
            </w:r>
            <w:r w:rsidR="00E7157C">
              <w:rPr>
                <w:noProof/>
                <w:webHidden/>
              </w:rPr>
              <w:fldChar w:fldCharType="end"/>
            </w:r>
          </w:hyperlink>
        </w:p>
        <w:p w14:paraId="2CA01086" w14:textId="54875291" w:rsidR="00E7157C" w:rsidRDefault="003A0D1F">
          <w:pPr>
            <w:pStyle w:val="TOC3"/>
            <w:tabs>
              <w:tab w:val="right" w:leader="dot" w:pos="8630"/>
            </w:tabs>
            <w:rPr>
              <w:rFonts w:cstheme="minorBidi"/>
              <w:noProof/>
              <w:kern w:val="2"/>
              <w:sz w:val="21"/>
            </w:rPr>
          </w:pPr>
          <w:hyperlink w:anchor="_Toc97654658" w:history="1">
            <w:r w:rsidR="00E7157C" w:rsidRPr="00733B04">
              <w:rPr>
                <w:rStyle w:val="a7"/>
                <w:rFonts w:ascii="Times New Roman" w:hAnsi="Times New Roman"/>
                <w:noProof/>
              </w:rPr>
              <w:t xml:space="preserve">3.3 </w:t>
            </w:r>
            <w:r w:rsidR="00E7157C" w:rsidRPr="00733B04">
              <w:rPr>
                <w:rStyle w:val="a7"/>
                <w:rFonts w:ascii="Times New Roman" w:hAnsi="Times New Roman"/>
                <w:noProof/>
              </w:rPr>
              <w:t>安全需求</w:t>
            </w:r>
            <w:r w:rsidR="00E7157C">
              <w:rPr>
                <w:noProof/>
                <w:webHidden/>
              </w:rPr>
              <w:tab/>
            </w:r>
            <w:r w:rsidR="00E7157C">
              <w:rPr>
                <w:noProof/>
                <w:webHidden/>
              </w:rPr>
              <w:fldChar w:fldCharType="begin"/>
            </w:r>
            <w:r w:rsidR="00E7157C">
              <w:rPr>
                <w:noProof/>
                <w:webHidden/>
              </w:rPr>
              <w:instrText xml:space="preserve"> PAGEREF _Toc97654658 \h </w:instrText>
            </w:r>
            <w:r w:rsidR="00E7157C">
              <w:rPr>
                <w:noProof/>
                <w:webHidden/>
              </w:rPr>
            </w:r>
            <w:r w:rsidR="00E7157C">
              <w:rPr>
                <w:noProof/>
                <w:webHidden/>
              </w:rPr>
              <w:fldChar w:fldCharType="separate"/>
            </w:r>
            <w:r w:rsidR="00E7157C">
              <w:rPr>
                <w:noProof/>
                <w:webHidden/>
              </w:rPr>
              <w:t>11</w:t>
            </w:r>
            <w:r w:rsidR="00E7157C">
              <w:rPr>
                <w:noProof/>
                <w:webHidden/>
              </w:rPr>
              <w:fldChar w:fldCharType="end"/>
            </w:r>
          </w:hyperlink>
        </w:p>
        <w:p w14:paraId="13A6AA4B" w14:textId="02B6675B" w:rsidR="00E7157C" w:rsidRDefault="003A0D1F">
          <w:pPr>
            <w:pStyle w:val="TOC2"/>
            <w:tabs>
              <w:tab w:val="right" w:leader="dot" w:pos="8630"/>
            </w:tabs>
            <w:rPr>
              <w:rFonts w:cstheme="minorBidi"/>
              <w:noProof/>
              <w:kern w:val="2"/>
              <w:sz w:val="21"/>
            </w:rPr>
          </w:pPr>
          <w:hyperlink w:anchor="_Toc97654659" w:history="1">
            <w:r w:rsidR="00E7157C" w:rsidRPr="00733B04">
              <w:rPr>
                <w:rStyle w:val="a7"/>
                <w:rFonts w:ascii="黑体" w:eastAsia="黑体" w:hAnsi="黑体"/>
                <w:noProof/>
              </w:rPr>
              <w:t>第</w:t>
            </w:r>
            <w:r w:rsidR="00E7157C" w:rsidRPr="00733B04">
              <w:rPr>
                <w:rStyle w:val="a7"/>
                <w:rFonts w:ascii="Times New Roman" w:eastAsia="黑体" w:hAnsi="Times New Roman"/>
                <w:noProof/>
              </w:rPr>
              <w:t>4</w:t>
            </w:r>
            <w:r w:rsidR="00E7157C" w:rsidRPr="00733B04">
              <w:rPr>
                <w:rStyle w:val="a7"/>
                <w:rFonts w:ascii="黑体" w:eastAsia="黑体" w:hAnsi="黑体"/>
                <w:noProof/>
              </w:rPr>
              <w:t>章 二维码展品介绍系统的功能描述与设计分析</w:t>
            </w:r>
            <w:r w:rsidR="00E7157C">
              <w:rPr>
                <w:noProof/>
                <w:webHidden/>
              </w:rPr>
              <w:tab/>
            </w:r>
            <w:r w:rsidR="00E7157C">
              <w:rPr>
                <w:noProof/>
                <w:webHidden/>
              </w:rPr>
              <w:fldChar w:fldCharType="begin"/>
            </w:r>
            <w:r w:rsidR="00E7157C">
              <w:rPr>
                <w:noProof/>
                <w:webHidden/>
              </w:rPr>
              <w:instrText xml:space="preserve"> PAGEREF _Toc97654659 \h </w:instrText>
            </w:r>
            <w:r w:rsidR="00E7157C">
              <w:rPr>
                <w:noProof/>
                <w:webHidden/>
              </w:rPr>
            </w:r>
            <w:r w:rsidR="00E7157C">
              <w:rPr>
                <w:noProof/>
                <w:webHidden/>
              </w:rPr>
              <w:fldChar w:fldCharType="separate"/>
            </w:r>
            <w:r w:rsidR="00E7157C">
              <w:rPr>
                <w:noProof/>
                <w:webHidden/>
              </w:rPr>
              <w:t>11</w:t>
            </w:r>
            <w:r w:rsidR="00E7157C">
              <w:rPr>
                <w:noProof/>
                <w:webHidden/>
              </w:rPr>
              <w:fldChar w:fldCharType="end"/>
            </w:r>
          </w:hyperlink>
        </w:p>
        <w:p w14:paraId="7BDFA8E7" w14:textId="52A30D0A" w:rsidR="00E7157C" w:rsidRDefault="003A0D1F">
          <w:pPr>
            <w:pStyle w:val="TOC3"/>
            <w:tabs>
              <w:tab w:val="right" w:leader="dot" w:pos="8630"/>
            </w:tabs>
            <w:rPr>
              <w:rFonts w:cstheme="minorBidi"/>
              <w:noProof/>
              <w:kern w:val="2"/>
              <w:sz w:val="21"/>
            </w:rPr>
          </w:pPr>
          <w:hyperlink w:anchor="_Toc97654660" w:history="1">
            <w:r w:rsidR="00E7157C" w:rsidRPr="00733B04">
              <w:rPr>
                <w:rStyle w:val="a7"/>
                <w:rFonts w:ascii="Times New Roman" w:eastAsia="黑体" w:hAnsi="Times New Roman"/>
                <w:noProof/>
              </w:rPr>
              <w:t>4.1</w:t>
            </w:r>
            <w:r w:rsidR="00E7157C" w:rsidRPr="00733B04">
              <w:rPr>
                <w:rStyle w:val="a7"/>
                <w:rFonts w:ascii="黑体" w:eastAsia="黑体" w:hAnsi="黑体"/>
                <w:noProof/>
              </w:rPr>
              <w:t xml:space="preserve"> 系统设计目标</w:t>
            </w:r>
            <w:r w:rsidR="00E7157C">
              <w:rPr>
                <w:noProof/>
                <w:webHidden/>
              </w:rPr>
              <w:tab/>
            </w:r>
            <w:r w:rsidR="00E7157C">
              <w:rPr>
                <w:noProof/>
                <w:webHidden/>
              </w:rPr>
              <w:fldChar w:fldCharType="begin"/>
            </w:r>
            <w:r w:rsidR="00E7157C">
              <w:rPr>
                <w:noProof/>
                <w:webHidden/>
              </w:rPr>
              <w:instrText xml:space="preserve"> PAGEREF _Toc97654660 \h </w:instrText>
            </w:r>
            <w:r w:rsidR="00E7157C">
              <w:rPr>
                <w:noProof/>
                <w:webHidden/>
              </w:rPr>
            </w:r>
            <w:r w:rsidR="00E7157C">
              <w:rPr>
                <w:noProof/>
                <w:webHidden/>
              </w:rPr>
              <w:fldChar w:fldCharType="separate"/>
            </w:r>
            <w:r w:rsidR="00E7157C">
              <w:rPr>
                <w:noProof/>
                <w:webHidden/>
              </w:rPr>
              <w:t>11</w:t>
            </w:r>
            <w:r w:rsidR="00E7157C">
              <w:rPr>
                <w:noProof/>
                <w:webHidden/>
              </w:rPr>
              <w:fldChar w:fldCharType="end"/>
            </w:r>
          </w:hyperlink>
        </w:p>
        <w:p w14:paraId="4E5FA5D2" w14:textId="676D6000" w:rsidR="00E7157C" w:rsidRDefault="003A0D1F">
          <w:pPr>
            <w:pStyle w:val="TOC3"/>
            <w:tabs>
              <w:tab w:val="right" w:leader="dot" w:pos="8630"/>
            </w:tabs>
            <w:rPr>
              <w:rFonts w:cstheme="minorBidi"/>
              <w:noProof/>
              <w:kern w:val="2"/>
              <w:sz w:val="21"/>
            </w:rPr>
          </w:pPr>
          <w:hyperlink w:anchor="_Toc97654661" w:history="1">
            <w:r w:rsidR="00E7157C" w:rsidRPr="00733B04">
              <w:rPr>
                <w:rStyle w:val="a7"/>
                <w:rFonts w:ascii="Times New Roman" w:eastAsia="黑体" w:hAnsi="Times New Roman"/>
                <w:noProof/>
              </w:rPr>
              <w:t>4.2</w:t>
            </w:r>
            <w:r w:rsidR="00E7157C" w:rsidRPr="00733B04">
              <w:rPr>
                <w:rStyle w:val="a7"/>
                <w:rFonts w:ascii="黑体" w:eastAsia="黑体" w:hAnsi="黑体"/>
                <w:noProof/>
              </w:rPr>
              <w:t xml:space="preserve"> 系统结构</w:t>
            </w:r>
            <w:r w:rsidR="00E7157C">
              <w:rPr>
                <w:noProof/>
                <w:webHidden/>
              </w:rPr>
              <w:tab/>
            </w:r>
            <w:r w:rsidR="00E7157C">
              <w:rPr>
                <w:noProof/>
                <w:webHidden/>
              </w:rPr>
              <w:fldChar w:fldCharType="begin"/>
            </w:r>
            <w:r w:rsidR="00E7157C">
              <w:rPr>
                <w:noProof/>
                <w:webHidden/>
              </w:rPr>
              <w:instrText xml:space="preserve"> PAGEREF _Toc97654661 \h </w:instrText>
            </w:r>
            <w:r w:rsidR="00E7157C">
              <w:rPr>
                <w:noProof/>
                <w:webHidden/>
              </w:rPr>
            </w:r>
            <w:r w:rsidR="00E7157C">
              <w:rPr>
                <w:noProof/>
                <w:webHidden/>
              </w:rPr>
              <w:fldChar w:fldCharType="separate"/>
            </w:r>
            <w:r w:rsidR="00E7157C">
              <w:rPr>
                <w:noProof/>
                <w:webHidden/>
              </w:rPr>
              <w:t>11</w:t>
            </w:r>
            <w:r w:rsidR="00E7157C">
              <w:rPr>
                <w:noProof/>
                <w:webHidden/>
              </w:rPr>
              <w:fldChar w:fldCharType="end"/>
            </w:r>
          </w:hyperlink>
        </w:p>
        <w:p w14:paraId="46694587" w14:textId="641A17CA" w:rsidR="00E7157C" w:rsidRDefault="003A0D1F">
          <w:pPr>
            <w:pStyle w:val="TOC3"/>
            <w:tabs>
              <w:tab w:val="right" w:leader="dot" w:pos="8630"/>
            </w:tabs>
            <w:rPr>
              <w:rFonts w:cstheme="minorBidi"/>
              <w:noProof/>
              <w:kern w:val="2"/>
              <w:sz w:val="21"/>
            </w:rPr>
          </w:pPr>
          <w:hyperlink w:anchor="_Toc97654662" w:history="1">
            <w:r w:rsidR="00E7157C" w:rsidRPr="00733B04">
              <w:rPr>
                <w:rStyle w:val="a7"/>
                <w:rFonts w:ascii="Times New Roman" w:hAnsi="Times New Roman"/>
                <w:noProof/>
              </w:rPr>
              <w:t xml:space="preserve">4.2.1 </w:t>
            </w:r>
            <w:r w:rsidR="00E7157C" w:rsidRPr="00733B04">
              <w:rPr>
                <w:rStyle w:val="a7"/>
                <w:rFonts w:ascii="黑体" w:eastAsia="黑体" w:hAnsi="黑体"/>
                <w:noProof/>
              </w:rPr>
              <w:t>移动端结构</w:t>
            </w:r>
            <w:r w:rsidR="00E7157C">
              <w:rPr>
                <w:noProof/>
                <w:webHidden/>
              </w:rPr>
              <w:tab/>
            </w:r>
            <w:r w:rsidR="00E7157C">
              <w:rPr>
                <w:noProof/>
                <w:webHidden/>
              </w:rPr>
              <w:fldChar w:fldCharType="begin"/>
            </w:r>
            <w:r w:rsidR="00E7157C">
              <w:rPr>
                <w:noProof/>
                <w:webHidden/>
              </w:rPr>
              <w:instrText xml:space="preserve"> PAGEREF _Toc97654662 \h </w:instrText>
            </w:r>
            <w:r w:rsidR="00E7157C">
              <w:rPr>
                <w:noProof/>
                <w:webHidden/>
              </w:rPr>
            </w:r>
            <w:r w:rsidR="00E7157C">
              <w:rPr>
                <w:noProof/>
                <w:webHidden/>
              </w:rPr>
              <w:fldChar w:fldCharType="separate"/>
            </w:r>
            <w:r w:rsidR="00E7157C">
              <w:rPr>
                <w:noProof/>
                <w:webHidden/>
              </w:rPr>
              <w:t>12</w:t>
            </w:r>
            <w:r w:rsidR="00E7157C">
              <w:rPr>
                <w:noProof/>
                <w:webHidden/>
              </w:rPr>
              <w:fldChar w:fldCharType="end"/>
            </w:r>
          </w:hyperlink>
        </w:p>
        <w:p w14:paraId="4F9D1685" w14:textId="6AB4B1B8" w:rsidR="00E7157C" w:rsidRDefault="003A0D1F">
          <w:pPr>
            <w:pStyle w:val="TOC3"/>
            <w:tabs>
              <w:tab w:val="right" w:leader="dot" w:pos="8630"/>
            </w:tabs>
            <w:rPr>
              <w:rFonts w:cstheme="minorBidi"/>
              <w:noProof/>
              <w:kern w:val="2"/>
              <w:sz w:val="21"/>
            </w:rPr>
          </w:pPr>
          <w:hyperlink w:anchor="_Toc97654663" w:history="1">
            <w:r w:rsidR="00E7157C" w:rsidRPr="00733B04">
              <w:rPr>
                <w:rStyle w:val="a7"/>
                <w:rFonts w:ascii="Times New Roman" w:hAnsi="Times New Roman"/>
                <w:noProof/>
              </w:rPr>
              <w:t xml:space="preserve">4.2.2 </w:t>
            </w:r>
            <w:r w:rsidR="00E7157C" w:rsidRPr="00733B04">
              <w:rPr>
                <w:rStyle w:val="a7"/>
                <w:rFonts w:ascii="黑体" w:eastAsia="黑体" w:hAnsi="黑体"/>
                <w:noProof/>
              </w:rPr>
              <w:t>服务端结构</w:t>
            </w:r>
            <w:r w:rsidR="00E7157C">
              <w:rPr>
                <w:noProof/>
                <w:webHidden/>
              </w:rPr>
              <w:tab/>
            </w:r>
            <w:r w:rsidR="00E7157C">
              <w:rPr>
                <w:noProof/>
                <w:webHidden/>
              </w:rPr>
              <w:fldChar w:fldCharType="begin"/>
            </w:r>
            <w:r w:rsidR="00E7157C">
              <w:rPr>
                <w:noProof/>
                <w:webHidden/>
              </w:rPr>
              <w:instrText xml:space="preserve"> PAGEREF _Toc97654663 \h </w:instrText>
            </w:r>
            <w:r w:rsidR="00E7157C">
              <w:rPr>
                <w:noProof/>
                <w:webHidden/>
              </w:rPr>
            </w:r>
            <w:r w:rsidR="00E7157C">
              <w:rPr>
                <w:noProof/>
                <w:webHidden/>
              </w:rPr>
              <w:fldChar w:fldCharType="separate"/>
            </w:r>
            <w:r w:rsidR="00E7157C">
              <w:rPr>
                <w:noProof/>
                <w:webHidden/>
              </w:rPr>
              <w:t>13</w:t>
            </w:r>
            <w:r w:rsidR="00E7157C">
              <w:rPr>
                <w:noProof/>
                <w:webHidden/>
              </w:rPr>
              <w:fldChar w:fldCharType="end"/>
            </w:r>
          </w:hyperlink>
        </w:p>
        <w:p w14:paraId="5875DB49" w14:textId="64BF9658" w:rsidR="00E7157C" w:rsidRDefault="003A0D1F">
          <w:pPr>
            <w:pStyle w:val="TOC3"/>
            <w:tabs>
              <w:tab w:val="right" w:leader="dot" w:pos="8630"/>
            </w:tabs>
            <w:rPr>
              <w:rFonts w:cstheme="minorBidi"/>
              <w:noProof/>
              <w:kern w:val="2"/>
              <w:sz w:val="21"/>
            </w:rPr>
          </w:pPr>
          <w:hyperlink w:anchor="_Toc97654664" w:history="1">
            <w:r w:rsidR="00E7157C" w:rsidRPr="00733B04">
              <w:rPr>
                <w:rStyle w:val="a7"/>
                <w:rFonts w:ascii="Times New Roman" w:hAnsi="Times New Roman"/>
                <w:noProof/>
              </w:rPr>
              <w:t xml:space="preserve">4.3 </w:t>
            </w:r>
            <w:r w:rsidR="00E7157C" w:rsidRPr="00733B04">
              <w:rPr>
                <w:rStyle w:val="a7"/>
                <w:rFonts w:ascii="黑体" w:eastAsia="黑体" w:hAnsi="黑体"/>
                <w:noProof/>
              </w:rPr>
              <w:t>系统用例设计</w:t>
            </w:r>
            <w:r w:rsidR="00E7157C">
              <w:rPr>
                <w:noProof/>
                <w:webHidden/>
              </w:rPr>
              <w:tab/>
            </w:r>
            <w:r w:rsidR="00E7157C">
              <w:rPr>
                <w:noProof/>
                <w:webHidden/>
              </w:rPr>
              <w:fldChar w:fldCharType="begin"/>
            </w:r>
            <w:r w:rsidR="00E7157C">
              <w:rPr>
                <w:noProof/>
                <w:webHidden/>
              </w:rPr>
              <w:instrText xml:space="preserve"> PAGEREF _Toc97654664 \h </w:instrText>
            </w:r>
            <w:r w:rsidR="00E7157C">
              <w:rPr>
                <w:noProof/>
                <w:webHidden/>
              </w:rPr>
            </w:r>
            <w:r w:rsidR="00E7157C">
              <w:rPr>
                <w:noProof/>
                <w:webHidden/>
              </w:rPr>
              <w:fldChar w:fldCharType="separate"/>
            </w:r>
            <w:r w:rsidR="00E7157C">
              <w:rPr>
                <w:noProof/>
                <w:webHidden/>
              </w:rPr>
              <w:t>14</w:t>
            </w:r>
            <w:r w:rsidR="00E7157C">
              <w:rPr>
                <w:noProof/>
                <w:webHidden/>
              </w:rPr>
              <w:fldChar w:fldCharType="end"/>
            </w:r>
          </w:hyperlink>
        </w:p>
        <w:p w14:paraId="3C6A59BC" w14:textId="1E0CC0FB" w:rsidR="00E7157C" w:rsidRDefault="003A0D1F">
          <w:pPr>
            <w:pStyle w:val="TOC2"/>
            <w:tabs>
              <w:tab w:val="right" w:leader="dot" w:pos="8630"/>
            </w:tabs>
            <w:rPr>
              <w:rFonts w:cstheme="minorBidi"/>
              <w:noProof/>
              <w:kern w:val="2"/>
              <w:sz w:val="21"/>
            </w:rPr>
          </w:pPr>
          <w:hyperlink w:anchor="_Toc97654665" w:history="1">
            <w:r w:rsidR="00E7157C" w:rsidRPr="00733B04">
              <w:rPr>
                <w:rStyle w:val="a7"/>
                <w:rFonts w:ascii="黑体" w:eastAsia="黑体" w:hAnsi="黑体"/>
                <w:noProof/>
              </w:rPr>
              <w:t>第</w:t>
            </w:r>
            <w:r w:rsidR="00E7157C" w:rsidRPr="00733B04">
              <w:rPr>
                <w:rStyle w:val="a7"/>
                <w:rFonts w:ascii="Times New Roman" w:eastAsia="黑体" w:hAnsi="Times New Roman"/>
                <w:noProof/>
              </w:rPr>
              <w:t>5</w:t>
            </w:r>
            <w:r w:rsidR="00E7157C" w:rsidRPr="00733B04">
              <w:rPr>
                <w:rStyle w:val="a7"/>
                <w:rFonts w:ascii="黑体" w:eastAsia="黑体" w:hAnsi="黑体"/>
                <w:noProof/>
              </w:rPr>
              <w:t>章 二维码展品介绍系统</w:t>
            </w:r>
            <w:r w:rsidR="00E7157C">
              <w:rPr>
                <w:noProof/>
                <w:webHidden/>
              </w:rPr>
              <w:tab/>
            </w:r>
            <w:r w:rsidR="00E7157C">
              <w:rPr>
                <w:noProof/>
                <w:webHidden/>
              </w:rPr>
              <w:fldChar w:fldCharType="begin"/>
            </w:r>
            <w:r w:rsidR="00E7157C">
              <w:rPr>
                <w:noProof/>
                <w:webHidden/>
              </w:rPr>
              <w:instrText xml:space="preserve"> PAGEREF _Toc97654665 \h </w:instrText>
            </w:r>
            <w:r w:rsidR="00E7157C">
              <w:rPr>
                <w:noProof/>
                <w:webHidden/>
              </w:rPr>
            </w:r>
            <w:r w:rsidR="00E7157C">
              <w:rPr>
                <w:noProof/>
                <w:webHidden/>
              </w:rPr>
              <w:fldChar w:fldCharType="separate"/>
            </w:r>
            <w:r w:rsidR="00E7157C">
              <w:rPr>
                <w:noProof/>
                <w:webHidden/>
              </w:rPr>
              <w:t>14</w:t>
            </w:r>
            <w:r w:rsidR="00E7157C">
              <w:rPr>
                <w:noProof/>
                <w:webHidden/>
              </w:rPr>
              <w:fldChar w:fldCharType="end"/>
            </w:r>
          </w:hyperlink>
        </w:p>
        <w:p w14:paraId="57014F72" w14:textId="06AC4DDE" w:rsidR="00E7157C" w:rsidRDefault="003A0D1F">
          <w:pPr>
            <w:pStyle w:val="TOC2"/>
            <w:tabs>
              <w:tab w:val="right" w:leader="dot" w:pos="8630"/>
            </w:tabs>
            <w:rPr>
              <w:rFonts w:cstheme="minorBidi"/>
              <w:noProof/>
              <w:kern w:val="2"/>
              <w:sz w:val="21"/>
            </w:rPr>
          </w:pPr>
          <w:hyperlink w:anchor="_Toc97654666" w:history="1">
            <w:r w:rsidR="00E7157C" w:rsidRPr="00733B04">
              <w:rPr>
                <w:rStyle w:val="a7"/>
                <w:rFonts w:ascii="黑体" w:eastAsia="黑体" w:hAnsi="黑体"/>
                <w:noProof/>
              </w:rPr>
              <w:t>第</w:t>
            </w:r>
            <w:r w:rsidR="00E7157C" w:rsidRPr="00733B04">
              <w:rPr>
                <w:rStyle w:val="a7"/>
                <w:rFonts w:ascii="Times New Roman" w:eastAsia="黑体" w:hAnsi="Times New Roman"/>
                <w:noProof/>
              </w:rPr>
              <w:t>6</w:t>
            </w:r>
            <w:r w:rsidR="00E7157C" w:rsidRPr="00733B04">
              <w:rPr>
                <w:rStyle w:val="a7"/>
                <w:rFonts w:ascii="黑体" w:eastAsia="黑体" w:hAnsi="黑体"/>
                <w:noProof/>
              </w:rPr>
              <w:t>章 总结</w:t>
            </w:r>
            <w:r w:rsidR="00E7157C">
              <w:rPr>
                <w:noProof/>
                <w:webHidden/>
              </w:rPr>
              <w:tab/>
            </w:r>
            <w:r w:rsidR="00E7157C">
              <w:rPr>
                <w:noProof/>
                <w:webHidden/>
              </w:rPr>
              <w:fldChar w:fldCharType="begin"/>
            </w:r>
            <w:r w:rsidR="00E7157C">
              <w:rPr>
                <w:noProof/>
                <w:webHidden/>
              </w:rPr>
              <w:instrText xml:space="preserve"> PAGEREF _Toc97654666 \h </w:instrText>
            </w:r>
            <w:r w:rsidR="00E7157C">
              <w:rPr>
                <w:noProof/>
                <w:webHidden/>
              </w:rPr>
            </w:r>
            <w:r w:rsidR="00E7157C">
              <w:rPr>
                <w:noProof/>
                <w:webHidden/>
              </w:rPr>
              <w:fldChar w:fldCharType="separate"/>
            </w:r>
            <w:r w:rsidR="00E7157C">
              <w:rPr>
                <w:noProof/>
                <w:webHidden/>
              </w:rPr>
              <w:t>14</w:t>
            </w:r>
            <w:r w:rsidR="00E7157C">
              <w:rPr>
                <w:noProof/>
                <w:webHidden/>
              </w:rPr>
              <w:fldChar w:fldCharType="end"/>
            </w:r>
          </w:hyperlink>
        </w:p>
        <w:p w14:paraId="6851B38F" w14:textId="10269CE3" w:rsidR="00E7157C" w:rsidRDefault="003A0D1F">
          <w:pPr>
            <w:pStyle w:val="TOC3"/>
            <w:tabs>
              <w:tab w:val="right" w:leader="dot" w:pos="8630"/>
            </w:tabs>
            <w:rPr>
              <w:rFonts w:cstheme="minorBidi"/>
              <w:noProof/>
              <w:kern w:val="2"/>
              <w:sz w:val="21"/>
            </w:rPr>
          </w:pPr>
          <w:hyperlink w:anchor="_Toc97654667" w:history="1">
            <w:r w:rsidR="00E7157C" w:rsidRPr="00733B04">
              <w:rPr>
                <w:rStyle w:val="a7"/>
                <w:noProof/>
              </w:rPr>
              <w:t>参考文献</w:t>
            </w:r>
            <w:r w:rsidR="00E7157C">
              <w:rPr>
                <w:noProof/>
                <w:webHidden/>
              </w:rPr>
              <w:tab/>
            </w:r>
            <w:r w:rsidR="00E7157C">
              <w:rPr>
                <w:noProof/>
                <w:webHidden/>
              </w:rPr>
              <w:fldChar w:fldCharType="begin"/>
            </w:r>
            <w:r w:rsidR="00E7157C">
              <w:rPr>
                <w:noProof/>
                <w:webHidden/>
              </w:rPr>
              <w:instrText xml:space="preserve"> PAGEREF _Toc97654667 \h </w:instrText>
            </w:r>
            <w:r w:rsidR="00E7157C">
              <w:rPr>
                <w:noProof/>
                <w:webHidden/>
              </w:rPr>
            </w:r>
            <w:r w:rsidR="00E7157C">
              <w:rPr>
                <w:noProof/>
                <w:webHidden/>
              </w:rPr>
              <w:fldChar w:fldCharType="separate"/>
            </w:r>
            <w:r w:rsidR="00E7157C">
              <w:rPr>
                <w:noProof/>
                <w:webHidden/>
              </w:rPr>
              <w:t>14</w:t>
            </w:r>
            <w:r w:rsidR="00E7157C">
              <w:rPr>
                <w:noProof/>
                <w:webHidden/>
              </w:rPr>
              <w:fldChar w:fldCharType="end"/>
            </w:r>
          </w:hyperlink>
        </w:p>
        <w:p w14:paraId="21626B6A" w14:textId="5E0BF72C" w:rsidR="00E7157C" w:rsidRDefault="003A0D1F">
          <w:pPr>
            <w:pStyle w:val="TOC3"/>
            <w:tabs>
              <w:tab w:val="right" w:leader="dot" w:pos="8630"/>
            </w:tabs>
            <w:rPr>
              <w:rFonts w:cstheme="minorBidi"/>
              <w:noProof/>
              <w:kern w:val="2"/>
              <w:sz w:val="21"/>
            </w:rPr>
          </w:pPr>
          <w:hyperlink w:anchor="_Toc97654668" w:history="1">
            <w:r w:rsidR="00E7157C" w:rsidRPr="00733B04">
              <w:rPr>
                <w:rStyle w:val="a7"/>
                <w:noProof/>
              </w:rPr>
              <w:t>致谢</w:t>
            </w:r>
            <w:r w:rsidR="00E7157C">
              <w:rPr>
                <w:noProof/>
                <w:webHidden/>
              </w:rPr>
              <w:tab/>
            </w:r>
            <w:r w:rsidR="00E7157C">
              <w:rPr>
                <w:noProof/>
                <w:webHidden/>
              </w:rPr>
              <w:fldChar w:fldCharType="begin"/>
            </w:r>
            <w:r w:rsidR="00E7157C">
              <w:rPr>
                <w:noProof/>
                <w:webHidden/>
              </w:rPr>
              <w:instrText xml:space="preserve"> PAGEREF _Toc97654668 \h </w:instrText>
            </w:r>
            <w:r w:rsidR="00E7157C">
              <w:rPr>
                <w:noProof/>
                <w:webHidden/>
              </w:rPr>
            </w:r>
            <w:r w:rsidR="00E7157C">
              <w:rPr>
                <w:noProof/>
                <w:webHidden/>
              </w:rPr>
              <w:fldChar w:fldCharType="separate"/>
            </w:r>
            <w:r w:rsidR="00E7157C">
              <w:rPr>
                <w:noProof/>
                <w:webHidden/>
              </w:rPr>
              <w:t>15</w:t>
            </w:r>
            <w:r w:rsidR="00E7157C">
              <w:rPr>
                <w:noProof/>
                <w:webHidden/>
              </w:rPr>
              <w:fldChar w:fldCharType="end"/>
            </w:r>
          </w:hyperlink>
        </w:p>
        <w:p w14:paraId="57BF7BA7" w14:textId="7141BC7E" w:rsidR="00E7157C" w:rsidRDefault="003A0D1F">
          <w:pPr>
            <w:pStyle w:val="TOC3"/>
            <w:tabs>
              <w:tab w:val="right" w:leader="dot" w:pos="8630"/>
            </w:tabs>
            <w:rPr>
              <w:rFonts w:cstheme="minorBidi"/>
              <w:noProof/>
              <w:kern w:val="2"/>
              <w:sz w:val="21"/>
            </w:rPr>
          </w:pPr>
          <w:hyperlink w:anchor="_Toc97654669" w:history="1">
            <w:r w:rsidR="00E7157C" w:rsidRPr="00733B04">
              <w:rPr>
                <w:rStyle w:val="a7"/>
                <w:rFonts w:ascii="黑体" w:eastAsia="黑体" w:hAnsi="黑体"/>
                <w:noProof/>
              </w:rPr>
              <w:t>附录</w:t>
            </w:r>
            <w:r w:rsidR="00E7157C">
              <w:rPr>
                <w:noProof/>
                <w:webHidden/>
              </w:rPr>
              <w:tab/>
            </w:r>
            <w:r w:rsidR="00E7157C">
              <w:rPr>
                <w:noProof/>
                <w:webHidden/>
              </w:rPr>
              <w:fldChar w:fldCharType="begin"/>
            </w:r>
            <w:r w:rsidR="00E7157C">
              <w:rPr>
                <w:noProof/>
                <w:webHidden/>
              </w:rPr>
              <w:instrText xml:space="preserve"> PAGEREF _Toc97654669 \h </w:instrText>
            </w:r>
            <w:r w:rsidR="00E7157C">
              <w:rPr>
                <w:noProof/>
                <w:webHidden/>
              </w:rPr>
            </w:r>
            <w:r w:rsidR="00E7157C">
              <w:rPr>
                <w:noProof/>
                <w:webHidden/>
              </w:rPr>
              <w:fldChar w:fldCharType="separate"/>
            </w:r>
            <w:r w:rsidR="00E7157C">
              <w:rPr>
                <w:noProof/>
                <w:webHidden/>
              </w:rPr>
              <w:t>16</w:t>
            </w:r>
            <w:r w:rsidR="00E7157C">
              <w:rPr>
                <w:noProof/>
                <w:webHidden/>
              </w:rPr>
              <w:fldChar w:fldCharType="end"/>
            </w:r>
          </w:hyperlink>
        </w:p>
        <w:p w14:paraId="0EEC59CC" w14:textId="67F78DB5" w:rsidR="007F55B8" w:rsidRPr="00613630" w:rsidRDefault="007F55B8" w:rsidP="00613630">
          <w:r>
            <w:rPr>
              <w:b/>
              <w:bCs/>
              <w:lang w:val="zh-CN"/>
            </w:rPr>
            <w:fldChar w:fldCharType="end"/>
          </w:r>
        </w:p>
      </w:sdtContent>
    </w:sdt>
    <w:p w14:paraId="6E54920D" w14:textId="77777777" w:rsidR="006611F7" w:rsidRDefault="006611F7" w:rsidP="005A3DF8">
      <w:pPr>
        <w:pStyle w:val="2"/>
        <w:jc w:val="center"/>
        <w:rPr>
          <w:rFonts w:ascii="黑体" w:eastAsia="黑体" w:hAnsi="黑体"/>
        </w:rPr>
        <w:sectPr w:rsidR="006611F7" w:rsidSect="004A0375">
          <w:headerReference w:type="default" r:id="rId9"/>
          <w:footerReference w:type="default" r:id="rId10"/>
          <w:pgSz w:w="12240" w:h="15840"/>
          <w:pgMar w:top="1440" w:right="1800" w:bottom="1440" w:left="1800" w:header="720" w:footer="720" w:gutter="0"/>
          <w:cols w:space="720"/>
          <w:docGrid w:type="lines" w:linePitch="312"/>
        </w:sectPr>
      </w:pPr>
    </w:p>
    <w:p w14:paraId="1ED0BDE6" w14:textId="46CDE7BE" w:rsidR="005A3DF8" w:rsidRDefault="005A3DF8" w:rsidP="005A3DF8">
      <w:pPr>
        <w:pStyle w:val="2"/>
        <w:jc w:val="center"/>
        <w:rPr>
          <w:rFonts w:ascii="黑体" w:eastAsia="黑体" w:hAnsi="黑体"/>
        </w:rPr>
      </w:pPr>
      <w:bookmarkStart w:id="0" w:name="_Toc97654643"/>
      <w:r w:rsidRPr="005A3DF8">
        <w:rPr>
          <w:rFonts w:ascii="黑体" w:eastAsia="黑体" w:hAnsi="黑体" w:hint="eastAsia"/>
        </w:rPr>
        <w:lastRenderedPageBreak/>
        <w:t>第</w:t>
      </w:r>
      <w:r w:rsidRPr="005A3DF8">
        <w:rPr>
          <w:rFonts w:ascii="Times New Roman" w:eastAsia="黑体" w:hAnsi="Times New Roman" w:cs="Times New Roman"/>
        </w:rPr>
        <w:t>1</w:t>
      </w:r>
      <w:r w:rsidRPr="005A3DF8">
        <w:rPr>
          <w:rFonts w:ascii="黑体" w:eastAsia="黑体" w:hAnsi="黑体" w:hint="eastAsia"/>
        </w:rPr>
        <w:t>章</w:t>
      </w:r>
      <w:r w:rsidR="008F0E8D">
        <w:rPr>
          <w:rFonts w:ascii="黑体" w:eastAsia="黑体" w:hAnsi="黑体" w:hint="eastAsia"/>
        </w:rPr>
        <w:t xml:space="preserve"> </w:t>
      </w:r>
      <w:r w:rsidR="00525DCA">
        <w:rPr>
          <w:rFonts w:ascii="黑体" w:eastAsia="黑体" w:hAnsi="黑体" w:hint="eastAsia"/>
        </w:rPr>
        <w:t>引言</w:t>
      </w:r>
      <w:bookmarkEnd w:id="0"/>
    </w:p>
    <w:p w14:paraId="28588D80" w14:textId="683A2604" w:rsidR="002C0982" w:rsidRDefault="005A3DF8" w:rsidP="002C0982">
      <w:pPr>
        <w:pStyle w:val="3"/>
        <w:rPr>
          <w:rFonts w:ascii="黑体" w:eastAsia="黑体" w:hAnsi="黑体"/>
          <w:sz w:val="24"/>
          <w:szCs w:val="24"/>
        </w:rPr>
      </w:pPr>
      <w:bookmarkStart w:id="1" w:name="_Toc97654644"/>
      <w:r w:rsidRPr="005A3DF8">
        <w:rPr>
          <w:rFonts w:ascii="Times New Roman" w:eastAsia="黑体" w:hAnsi="Times New Roman" w:cs="Times New Roman"/>
          <w:sz w:val="24"/>
          <w:szCs w:val="24"/>
        </w:rPr>
        <w:t>1.1</w:t>
      </w:r>
      <w:r w:rsidR="008F0E8D">
        <w:rPr>
          <w:rFonts w:ascii="Times New Roman" w:eastAsia="黑体" w:hAnsi="Times New Roman" w:cs="Times New Roman"/>
          <w:sz w:val="24"/>
          <w:szCs w:val="24"/>
        </w:rPr>
        <w:t xml:space="preserve"> </w:t>
      </w:r>
      <w:r w:rsidRPr="005A3DF8">
        <w:rPr>
          <w:rFonts w:ascii="黑体" w:eastAsia="黑体" w:hAnsi="黑体" w:hint="eastAsia"/>
          <w:sz w:val="24"/>
          <w:szCs w:val="24"/>
        </w:rPr>
        <w:t>项目背景与意义</w:t>
      </w:r>
      <w:bookmarkEnd w:id="1"/>
    </w:p>
    <w:p w14:paraId="19D15E4B" w14:textId="0FCCBDD7" w:rsidR="002C0982" w:rsidRDefault="00697C03" w:rsidP="002C0982">
      <w:pPr>
        <w:spacing w:line="300" w:lineRule="auto"/>
        <w:ind w:firstLineChars="200" w:firstLine="480"/>
        <w:rPr>
          <w:rFonts w:ascii="仿宋" w:eastAsia="仿宋" w:hAnsi="仿宋"/>
          <w:sz w:val="24"/>
          <w:szCs w:val="24"/>
        </w:rPr>
      </w:pPr>
      <w:r>
        <w:rPr>
          <w:rFonts w:ascii="仿宋" w:eastAsia="仿宋" w:hAnsi="仿宋" w:hint="eastAsia"/>
          <w:sz w:val="24"/>
          <w:szCs w:val="24"/>
        </w:rPr>
        <w:t>数字化生活</w:t>
      </w:r>
      <w:r w:rsidR="00E17EE0">
        <w:rPr>
          <w:rFonts w:ascii="仿宋" w:eastAsia="仿宋" w:hAnsi="仿宋" w:hint="eastAsia"/>
          <w:sz w:val="24"/>
          <w:szCs w:val="24"/>
        </w:rPr>
        <w:t>影响了人们的方方面面</w:t>
      </w:r>
      <w:r>
        <w:rPr>
          <w:rFonts w:ascii="仿宋" w:eastAsia="仿宋" w:hAnsi="仿宋" w:hint="eastAsia"/>
          <w:sz w:val="24"/>
          <w:szCs w:val="24"/>
        </w:rPr>
        <w:t>，</w:t>
      </w:r>
      <w:r w:rsidR="002C0982">
        <w:rPr>
          <w:rFonts w:ascii="仿宋" w:eastAsia="仿宋" w:hAnsi="仿宋" w:hint="eastAsia"/>
          <w:sz w:val="24"/>
          <w:szCs w:val="24"/>
        </w:rPr>
        <w:t>移动网络</w:t>
      </w:r>
      <w:r w:rsidR="00E57B14">
        <w:rPr>
          <w:rFonts w:ascii="仿宋" w:eastAsia="仿宋" w:hAnsi="仿宋" w:hint="eastAsia"/>
          <w:sz w:val="24"/>
          <w:szCs w:val="24"/>
        </w:rPr>
        <w:t>的高速发展是推动这种现象产生的重要原因之一。</w:t>
      </w:r>
      <w:r>
        <w:rPr>
          <w:rFonts w:ascii="仿宋" w:eastAsia="仿宋" w:hAnsi="仿宋" w:hint="eastAsia"/>
          <w:sz w:val="24"/>
          <w:szCs w:val="24"/>
        </w:rPr>
        <w:t>作为信息技术与惠民服务结合的杰出代表当属移动支付了。</w:t>
      </w:r>
      <w:r w:rsidR="00E57B14">
        <w:rPr>
          <w:rFonts w:ascii="仿宋" w:eastAsia="仿宋" w:hAnsi="仿宋" w:hint="eastAsia"/>
          <w:sz w:val="24"/>
          <w:szCs w:val="24"/>
        </w:rPr>
        <w:t>当下，人们用</w:t>
      </w:r>
      <w:proofErr w:type="gramStart"/>
      <w:r w:rsidR="00E57B14">
        <w:rPr>
          <w:rFonts w:ascii="仿宋" w:eastAsia="仿宋" w:hAnsi="仿宋" w:hint="eastAsia"/>
          <w:sz w:val="24"/>
          <w:szCs w:val="24"/>
        </w:rPr>
        <w:t>二维码进行</w:t>
      </w:r>
      <w:proofErr w:type="gramEnd"/>
      <w:r w:rsidR="00E57B14">
        <w:rPr>
          <w:rFonts w:ascii="仿宋" w:eastAsia="仿宋" w:hAnsi="仿宋" w:hint="eastAsia"/>
          <w:sz w:val="24"/>
          <w:szCs w:val="24"/>
        </w:rPr>
        <w:t>支付交易在中国已成为再常见不过的事情，其实，</w:t>
      </w:r>
      <w:proofErr w:type="gramStart"/>
      <w:r w:rsidR="00E57B14">
        <w:rPr>
          <w:rFonts w:ascii="仿宋" w:eastAsia="仿宋" w:hAnsi="仿宋" w:hint="eastAsia"/>
          <w:sz w:val="24"/>
          <w:szCs w:val="24"/>
        </w:rPr>
        <w:t>二维码作为</w:t>
      </w:r>
      <w:proofErr w:type="gramEnd"/>
      <w:r w:rsidR="00E57B14">
        <w:rPr>
          <w:rFonts w:ascii="仿宋" w:eastAsia="仿宋" w:hAnsi="仿宋" w:hint="eastAsia"/>
          <w:sz w:val="24"/>
          <w:szCs w:val="24"/>
        </w:rPr>
        <w:t>信息的载体，可以提供更加广泛的服务</w:t>
      </w:r>
      <w:r w:rsidR="00C25396">
        <w:rPr>
          <w:rFonts w:ascii="仿宋" w:eastAsia="仿宋" w:hAnsi="仿宋" w:hint="eastAsia"/>
          <w:sz w:val="24"/>
          <w:szCs w:val="24"/>
        </w:rPr>
        <w:t>接口而不仅限于移动支付</w:t>
      </w:r>
      <w:r w:rsidR="00FD685F">
        <w:rPr>
          <w:rFonts w:ascii="仿宋" w:eastAsia="仿宋" w:hAnsi="仿宋" w:hint="eastAsia"/>
          <w:sz w:val="24"/>
          <w:szCs w:val="24"/>
        </w:rPr>
        <w:t>。</w:t>
      </w:r>
      <w:r w:rsidR="00C25396">
        <w:rPr>
          <w:rFonts w:ascii="仿宋" w:eastAsia="仿宋" w:hAnsi="仿宋" w:hint="eastAsia"/>
          <w:sz w:val="24"/>
          <w:szCs w:val="24"/>
        </w:rPr>
        <w:t>例如</w:t>
      </w:r>
      <w:r w:rsidR="00E57B14">
        <w:rPr>
          <w:rFonts w:ascii="仿宋" w:eastAsia="仿宋" w:hAnsi="仿宋" w:hint="eastAsia"/>
          <w:sz w:val="24"/>
          <w:szCs w:val="24"/>
        </w:rPr>
        <w:t>，</w:t>
      </w:r>
      <w:r w:rsidR="00C25396">
        <w:rPr>
          <w:rFonts w:ascii="仿宋" w:eastAsia="仿宋" w:hAnsi="仿宋" w:hint="eastAsia"/>
          <w:sz w:val="24"/>
          <w:szCs w:val="24"/>
        </w:rPr>
        <w:t>在一个人口流量较大或者旅游业蓬勃发展的</w:t>
      </w:r>
      <w:r w:rsidR="003E6DC8">
        <w:rPr>
          <w:rFonts w:ascii="仿宋" w:eastAsia="仿宋" w:hAnsi="仿宋" w:hint="eastAsia"/>
          <w:sz w:val="24"/>
          <w:szCs w:val="24"/>
        </w:rPr>
        <w:t>城市</w:t>
      </w:r>
      <w:r w:rsidR="00C25396">
        <w:rPr>
          <w:rFonts w:ascii="仿宋" w:eastAsia="仿宋" w:hAnsi="仿宋" w:hint="eastAsia"/>
          <w:sz w:val="24"/>
          <w:szCs w:val="24"/>
        </w:rPr>
        <w:t>，</w:t>
      </w:r>
      <w:r w:rsidR="00C47BCF">
        <w:rPr>
          <w:rFonts w:ascii="仿宋" w:eastAsia="仿宋" w:hAnsi="仿宋" w:hint="eastAsia"/>
          <w:sz w:val="24"/>
          <w:szCs w:val="24"/>
        </w:rPr>
        <w:t>存在</w:t>
      </w:r>
      <w:r w:rsidR="00C25396">
        <w:rPr>
          <w:rFonts w:ascii="仿宋" w:eastAsia="仿宋" w:hAnsi="仿宋" w:hint="eastAsia"/>
          <w:sz w:val="24"/>
          <w:szCs w:val="24"/>
        </w:rPr>
        <w:t>一些</w:t>
      </w:r>
      <w:r w:rsidR="00C47BCF">
        <w:rPr>
          <w:rFonts w:ascii="仿宋" w:eastAsia="仿宋" w:hAnsi="仿宋" w:hint="eastAsia"/>
          <w:sz w:val="24"/>
          <w:szCs w:val="24"/>
        </w:rPr>
        <w:t>类似</w:t>
      </w:r>
      <w:r w:rsidR="00C25396">
        <w:rPr>
          <w:rFonts w:ascii="仿宋" w:eastAsia="仿宋" w:hAnsi="仿宋" w:hint="eastAsia"/>
          <w:sz w:val="24"/>
          <w:szCs w:val="24"/>
        </w:rPr>
        <w:t>博物馆</w:t>
      </w:r>
      <w:r w:rsidR="00132F15">
        <w:rPr>
          <w:rFonts w:ascii="仿宋" w:eastAsia="仿宋" w:hAnsi="仿宋" w:hint="eastAsia"/>
          <w:sz w:val="24"/>
          <w:szCs w:val="24"/>
        </w:rPr>
        <w:t>的地标性建筑</w:t>
      </w:r>
      <w:r w:rsidR="00C25396">
        <w:rPr>
          <w:rFonts w:ascii="仿宋" w:eastAsia="仿宋" w:hAnsi="仿宋" w:hint="eastAsia"/>
          <w:sz w:val="24"/>
          <w:szCs w:val="24"/>
        </w:rPr>
        <w:t>或者</w:t>
      </w:r>
      <w:r w:rsidR="005D312D">
        <w:rPr>
          <w:rFonts w:ascii="仿宋" w:eastAsia="仿宋" w:hAnsi="仿宋" w:hint="eastAsia"/>
          <w:sz w:val="24"/>
          <w:szCs w:val="24"/>
        </w:rPr>
        <w:t>是大型展览活动</w:t>
      </w:r>
      <w:r w:rsidR="00C25396">
        <w:rPr>
          <w:rFonts w:ascii="仿宋" w:eastAsia="仿宋" w:hAnsi="仿宋" w:hint="eastAsia"/>
          <w:sz w:val="24"/>
          <w:szCs w:val="24"/>
        </w:rPr>
        <w:t>，这类设施的特点是</w:t>
      </w:r>
      <w:r w:rsidR="00DA35B9">
        <w:rPr>
          <w:rFonts w:ascii="仿宋" w:eastAsia="仿宋" w:hAnsi="仿宋" w:hint="eastAsia"/>
          <w:sz w:val="24"/>
          <w:szCs w:val="24"/>
        </w:rPr>
        <w:t>结构纵深复杂</w:t>
      </w:r>
      <w:proofErr w:type="gramStart"/>
      <w:r w:rsidR="00DA35B9">
        <w:rPr>
          <w:rFonts w:ascii="仿宋" w:eastAsia="仿宋" w:hAnsi="仿宋" w:hint="eastAsia"/>
          <w:sz w:val="24"/>
          <w:szCs w:val="24"/>
        </w:rPr>
        <w:t>且</w:t>
      </w:r>
      <w:r w:rsidR="00C25396">
        <w:rPr>
          <w:rFonts w:ascii="仿宋" w:eastAsia="仿宋" w:hAnsi="仿宋" w:hint="eastAsia"/>
          <w:sz w:val="24"/>
          <w:szCs w:val="24"/>
        </w:rPr>
        <w:t>信息</w:t>
      </w:r>
      <w:proofErr w:type="gramEnd"/>
      <w:r w:rsidR="00C25396">
        <w:rPr>
          <w:rFonts w:ascii="仿宋" w:eastAsia="仿宋" w:hAnsi="仿宋" w:hint="eastAsia"/>
          <w:sz w:val="24"/>
          <w:szCs w:val="24"/>
        </w:rPr>
        <w:t>密集度高，</w:t>
      </w:r>
      <w:r>
        <w:rPr>
          <w:rFonts w:ascii="仿宋" w:eastAsia="仿宋" w:hAnsi="仿宋" w:hint="eastAsia"/>
          <w:sz w:val="24"/>
          <w:szCs w:val="24"/>
        </w:rPr>
        <w:t>需要专业的导游进行</w:t>
      </w:r>
      <w:r w:rsidR="00B66FD2">
        <w:rPr>
          <w:rFonts w:ascii="仿宋" w:eastAsia="仿宋" w:hAnsi="仿宋" w:hint="eastAsia"/>
          <w:sz w:val="24"/>
          <w:szCs w:val="24"/>
        </w:rPr>
        <w:t>引领</w:t>
      </w:r>
      <w:r w:rsidR="00FD685F">
        <w:rPr>
          <w:rFonts w:ascii="仿宋" w:eastAsia="仿宋" w:hAnsi="仿宋" w:hint="eastAsia"/>
          <w:sz w:val="24"/>
          <w:szCs w:val="24"/>
        </w:rPr>
        <w:t>与讲解</w:t>
      </w:r>
      <w:r>
        <w:rPr>
          <w:rFonts w:ascii="仿宋" w:eastAsia="仿宋" w:hAnsi="仿宋" w:hint="eastAsia"/>
          <w:sz w:val="24"/>
          <w:szCs w:val="24"/>
        </w:rPr>
        <w:t>，</w:t>
      </w:r>
      <w:r w:rsidR="001369B4">
        <w:rPr>
          <w:rFonts w:ascii="仿宋" w:eastAsia="仿宋" w:hAnsi="仿宋" w:hint="eastAsia"/>
          <w:sz w:val="24"/>
          <w:szCs w:val="24"/>
        </w:rPr>
        <w:t>而其效果受限于现场的环境会大打折扣</w:t>
      </w:r>
      <w:r w:rsidR="00FD685F">
        <w:rPr>
          <w:rFonts w:ascii="仿宋" w:eastAsia="仿宋" w:hAnsi="仿宋" w:hint="eastAsia"/>
          <w:sz w:val="24"/>
          <w:szCs w:val="24"/>
        </w:rPr>
        <w:t>。</w:t>
      </w:r>
      <w:r w:rsidR="001369B4">
        <w:rPr>
          <w:rFonts w:ascii="仿宋" w:eastAsia="仿宋" w:hAnsi="仿宋" w:hint="eastAsia"/>
          <w:sz w:val="24"/>
          <w:szCs w:val="24"/>
        </w:rPr>
        <w:t>为此，在每个展品周围附上其专属二维码，用户可在有网络的环境下自由地选择了解他们感兴趣的展品。</w:t>
      </w:r>
      <w:r>
        <w:rPr>
          <w:rFonts w:ascii="仿宋" w:eastAsia="仿宋" w:hAnsi="仿宋" w:hint="eastAsia"/>
          <w:sz w:val="24"/>
          <w:szCs w:val="24"/>
        </w:rPr>
        <w:t>基于</w:t>
      </w:r>
      <w:proofErr w:type="gramStart"/>
      <w:r>
        <w:rPr>
          <w:rFonts w:ascii="仿宋" w:eastAsia="仿宋" w:hAnsi="仿宋" w:hint="eastAsia"/>
          <w:sz w:val="24"/>
          <w:szCs w:val="24"/>
        </w:rPr>
        <w:t>二维码技术</w:t>
      </w:r>
      <w:proofErr w:type="gramEnd"/>
      <w:r>
        <w:rPr>
          <w:rFonts w:ascii="仿宋" w:eastAsia="仿宋" w:hAnsi="仿宋" w:hint="eastAsia"/>
          <w:sz w:val="24"/>
          <w:szCs w:val="24"/>
        </w:rPr>
        <w:t>，以移动网络为载体设计一个展品介绍系统具有重要的意义</w:t>
      </w:r>
      <w:r w:rsidR="00A54014">
        <w:rPr>
          <w:rFonts w:ascii="仿宋" w:eastAsia="仿宋" w:hAnsi="仿宋" w:hint="eastAsia"/>
          <w:sz w:val="24"/>
          <w:szCs w:val="24"/>
        </w:rPr>
        <w:t>。</w:t>
      </w:r>
    </w:p>
    <w:p w14:paraId="5E41A5FC" w14:textId="2F7CE41B" w:rsidR="00A54014" w:rsidRDefault="00A54014" w:rsidP="002C0982">
      <w:pPr>
        <w:spacing w:line="300" w:lineRule="auto"/>
        <w:ind w:firstLineChars="200" w:firstLine="480"/>
        <w:rPr>
          <w:rFonts w:ascii="仿宋" w:eastAsia="仿宋" w:hAnsi="仿宋"/>
          <w:sz w:val="24"/>
          <w:szCs w:val="24"/>
        </w:rPr>
      </w:pPr>
      <w:r>
        <w:rPr>
          <w:rFonts w:ascii="仿宋" w:eastAsia="仿宋" w:hAnsi="仿宋" w:hint="eastAsia"/>
          <w:sz w:val="24"/>
          <w:szCs w:val="24"/>
        </w:rPr>
        <w:t>伴随</w:t>
      </w:r>
      <w:r w:rsidR="00E17EE0">
        <w:rPr>
          <w:rFonts w:ascii="仿宋" w:eastAsia="仿宋" w:hAnsi="仿宋" w:hint="eastAsia"/>
          <w:sz w:val="24"/>
          <w:szCs w:val="24"/>
        </w:rPr>
        <w:t>互联网发展</w:t>
      </w:r>
      <w:r>
        <w:rPr>
          <w:rFonts w:ascii="仿宋" w:eastAsia="仿宋" w:hAnsi="仿宋" w:hint="eastAsia"/>
          <w:sz w:val="24"/>
          <w:szCs w:val="24"/>
        </w:rPr>
        <w:t>一道出现的是新媒体，</w:t>
      </w:r>
      <w:r w:rsidR="001369B4">
        <w:rPr>
          <w:rFonts w:ascii="仿宋" w:eastAsia="仿宋" w:hAnsi="仿宋"/>
          <w:sz w:val="24"/>
          <w:szCs w:val="24"/>
        </w:rPr>
        <w:t xml:space="preserve"> </w:t>
      </w:r>
      <w:r>
        <w:rPr>
          <w:rFonts w:ascii="仿宋" w:eastAsia="仿宋" w:hAnsi="仿宋" w:hint="eastAsia"/>
          <w:sz w:val="24"/>
          <w:szCs w:val="24"/>
        </w:rPr>
        <w:t>展品介绍系统也部分承担了这样的职责，为人们提供多姿多彩的知识服务</w:t>
      </w:r>
      <w:r w:rsidR="00101F87">
        <w:rPr>
          <w:rFonts w:ascii="仿宋" w:eastAsia="仿宋" w:hAnsi="仿宋" w:hint="eastAsia"/>
          <w:sz w:val="24"/>
          <w:szCs w:val="24"/>
        </w:rPr>
        <w:t>，这对于丰富他们的闲暇时光并且提高精神素养具有积极影响。然而，设计这一系统存在诸多挑战与未知的风险，</w:t>
      </w:r>
      <w:r w:rsidR="00E17EE0">
        <w:rPr>
          <w:rFonts w:ascii="仿宋" w:eastAsia="仿宋" w:hAnsi="仿宋" w:hint="eastAsia"/>
          <w:sz w:val="24"/>
          <w:szCs w:val="24"/>
        </w:rPr>
        <w:t>设计者和工程师需要解决性能问题</w:t>
      </w:r>
      <w:r w:rsidR="00101F87">
        <w:rPr>
          <w:rFonts w:ascii="仿宋" w:eastAsia="仿宋" w:hAnsi="仿宋" w:hint="eastAsia"/>
          <w:sz w:val="24"/>
          <w:szCs w:val="24"/>
        </w:rPr>
        <w:t>，</w:t>
      </w:r>
      <w:r w:rsidR="00AA1FE5">
        <w:rPr>
          <w:rFonts w:ascii="仿宋" w:eastAsia="仿宋" w:hAnsi="仿宋" w:hint="eastAsia"/>
          <w:sz w:val="24"/>
          <w:szCs w:val="24"/>
        </w:rPr>
        <w:t>研究表明当</w:t>
      </w:r>
      <w:r w:rsidR="005B2DF1">
        <w:rPr>
          <w:rFonts w:ascii="仿宋" w:eastAsia="仿宋" w:hAnsi="仿宋" w:hint="eastAsia"/>
          <w:sz w:val="24"/>
          <w:szCs w:val="24"/>
        </w:rPr>
        <w:t>有一群人</w:t>
      </w:r>
      <w:r w:rsidR="00AA1FE5">
        <w:rPr>
          <w:rFonts w:ascii="仿宋" w:eastAsia="仿宋" w:hAnsi="仿宋" w:hint="eastAsia"/>
          <w:sz w:val="24"/>
          <w:szCs w:val="24"/>
        </w:rPr>
        <w:t>在</w:t>
      </w:r>
      <w:r w:rsidR="00101F87">
        <w:rPr>
          <w:rFonts w:ascii="仿宋" w:eastAsia="仿宋" w:hAnsi="仿宋" w:hint="eastAsia"/>
          <w:sz w:val="24"/>
          <w:szCs w:val="24"/>
        </w:rPr>
        <w:t>狭小</w:t>
      </w:r>
      <w:r w:rsidR="00AA1FE5">
        <w:rPr>
          <w:rFonts w:ascii="仿宋" w:eastAsia="仿宋" w:hAnsi="仿宋" w:hint="eastAsia"/>
          <w:sz w:val="24"/>
          <w:szCs w:val="24"/>
        </w:rPr>
        <w:t>密闭</w:t>
      </w:r>
      <w:r w:rsidR="00101F87">
        <w:rPr>
          <w:rFonts w:ascii="仿宋" w:eastAsia="仿宋" w:hAnsi="仿宋" w:hint="eastAsia"/>
          <w:sz w:val="24"/>
          <w:szCs w:val="24"/>
        </w:rPr>
        <w:t>的环境中</w:t>
      </w:r>
      <w:r w:rsidR="005B2DF1">
        <w:rPr>
          <w:rFonts w:ascii="仿宋" w:eastAsia="仿宋" w:hAnsi="仿宋" w:hint="eastAsia"/>
          <w:sz w:val="24"/>
          <w:szCs w:val="24"/>
        </w:rPr>
        <w:t>使用手机时</w:t>
      </w:r>
      <w:r w:rsidR="00101F87">
        <w:rPr>
          <w:rFonts w:ascii="仿宋" w:eastAsia="仿宋" w:hAnsi="仿宋" w:hint="eastAsia"/>
          <w:sz w:val="24"/>
          <w:szCs w:val="24"/>
        </w:rPr>
        <w:t>，</w:t>
      </w:r>
      <w:r w:rsidR="00947A42">
        <w:rPr>
          <w:rFonts w:ascii="仿宋" w:eastAsia="仿宋" w:hAnsi="仿宋" w:hint="eastAsia"/>
          <w:sz w:val="24"/>
          <w:szCs w:val="24"/>
        </w:rPr>
        <w:t>网络</w:t>
      </w:r>
      <w:r w:rsidR="00101F87">
        <w:rPr>
          <w:rFonts w:ascii="仿宋" w:eastAsia="仿宋" w:hAnsi="仿宋" w:hint="eastAsia"/>
          <w:sz w:val="24"/>
          <w:szCs w:val="24"/>
        </w:rPr>
        <w:t>信号会比</w:t>
      </w:r>
      <w:proofErr w:type="gramStart"/>
      <w:r w:rsidR="00101F87">
        <w:rPr>
          <w:rFonts w:ascii="仿宋" w:eastAsia="仿宋" w:hAnsi="仿宋" w:hint="eastAsia"/>
          <w:sz w:val="24"/>
          <w:szCs w:val="24"/>
        </w:rPr>
        <w:t>平时弱</w:t>
      </w:r>
      <w:proofErr w:type="gramEnd"/>
      <w:r w:rsidR="00101F87">
        <w:rPr>
          <w:rFonts w:ascii="仿宋" w:eastAsia="仿宋" w:hAnsi="仿宋" w:hint="eastAsia"/>
          <w:sz w:val="24"/>
          <w:szCs w:val="24"/>
        </w:rPr>
        <w:t>许多，这是因为基站的频段所能容纳的数量是有限的</w:t>
      </w:r>
      <w:r w:rsidR="002D32EB">
        <w:rPr>
          <w:rFonts w:ascii="仿宋" w:eastAsia="仿宋" w:hAnsi="仿宋" w:hint="eastAsia"/>
          <w:sz w:val="24"/>
          <w:szCs w:val="24"/>
        </w:rPr>
        <w:t>。</w:t>
      </w:r>
      <w:r w:rsidR="00ED5BAA">
        <w:rPr>
          <w:rFonts w:ascii="仿宋" w:eastAsia="仿宋" w:hAnsi="仿宋" w:hint="eastAsia"/>
          <w:sz w:val="24"/>
          <w:szCs w:val="24"/>
        </w:rPr>
        <w:t>展厅或类似的地方就</w:t>
      </w:r>
      <w:r w:rsidR="00101F87">
        <w:rPr>
          <w:rFonts w:ascii="仿宋" w:eastAsia="仿宋" w:hAnsi="仿宋" w:hint="eastAsia"/>
          <w:sz w:val="24"/>
          <w:szCs w:val="24"/>
        </w:rPr>
        <w:t>处在这样</w:t>
      </w:r>
      <w:proofErr w:type="gramStart"/>
      <w:r w:rsidR="00101F87">
        <w:rPr>
          <w:rFonts w:ascii="仿宋" w:eastAsia="仿宋" w:hAnsi="仿宋" w:hint="eastAsia"/>
          <w:sz w:val="24"/>
          <w:szCs w:val="24"/>
        </w:rPr>
        <w:t>一个弱网通信</w:t>
      </w:r>
      <w:proofErr w:type="gramEnd"/>
      <w:r w:rsidR="00101F87">
        <w:rPr>
          <w:rFonts w:ascii="仿宋" w:eastAsia="仿宋" w:hAnsi="仿宋" w:hint="eastAsia"/>
          <w:sz w:val="24"/>
          <w:szCs w:val="24"/>
        </w:rPr>
        <w:t>的环境中，</w:t>
      </w:r>
      <w:r w:rsidR="00FD685F">
        <w:rPr>
          <w:rFonts w:ascii="仿宋" w:eastAsia="仿宋" w:hAnsi="仿宋" w:hint="eastAsia"/>
          <w:sz w:val="24"/>
          <w:szCs w:val="24"/>
        </w:rPr>
        <w:t>游客扫了</w:t>
      </w:r>
      <w:r w:rsidR="00E17EE0">
        <w:rPr>
          <w:rFonts w:ascii="仿宋" w:eastAsia="仿宋" w:hAnsi="仿宋" w:hint="eastAsia"/>
          <w:sz w:val="24"/>
          <w:szCs w:val="24"/>
        </w:rPr>
        <w:t>某展品厅</w:t>
      </w:r>
      <w:r w:rsidR="00FD685F">
        <w:rPr>
          <w:rFonts w:ascii="仿宋" w:eastAsia="仿宋" w:hAnsi="仿宋" w:hint="eastAsia"/>
          <w:sz w:val="24"/>
          <w:szCs w:val="24"/>
        </w:rPr>
        <w:t>的二</w:t>
      </w:r>
      <w:proofErr w:type="gramStart"/>
      <w:r w:rsidR="00FD685F">
        <w:rPr>
          <w:rFonts w:ascii="仿宋" w:eastAsia="仿宋" w:hAnsi="仿宋" w:hint="eastAsia"/>
          <w:sz w:val="24"/>
          <w:szCs w:val="24"/>
        </w:rPr>
        <w:t>维码却</w:t>
      </w:r>
      <w:proofErr w:type="gramEnd"/>
      <w:r w:rsidR="00FD685F">
        <w:rPr>
          <w:rFonts w:ascii="仿宋" w:eastAsia="仿宋" w:hAnsi="仿宋" w:hint="eastAsia"/>
          <w:sz w:val="24"/>
          <w:szCs w:val="24"/>
        </w:rPr>
        <w:t>长时间刷不出来有用的信息，很可能会多次尝试刷新这样的操作，</w:t>
      </w:r>
      <w:r w:rsidR="004A60BF">
        <w:rPr>
          <w:rFonts w:ascii="仿宋" w:eastAsia="仿宋" w:hAnsi="仿宋" w:hint="eastAsia"/>
          <w:sz w:val="24"/>
          <w:szCs w:val="24"/>
        </w:rPr>
        <w:t>这无疑提高了服务器的压力负载</w:t>
      </w:r>
      <w:r w:rsidR="00FD685F">
        <w:rPr>
          <w:rFonts w:ascii="仿宋" w:eastAsia="仿宋" w:hAnsi="仿宋" w:hint="eastAsia"/>
          <w:sz w:val="24"/>
          <w:szCs w:val="24"/>
        </w:rPr>
        <w:t>，我们既要保证多次请求的</w:t>
      </w:r>
      <w:proofErr w:type="gramStart"/>
      <w:r w:rsidR="00FD685F">
        <w:rPr>
          <w:rFonts w:ascii="仿宋" w:eastAsia="仿宋" w:hAnsi="仿宋" w:hint="eastAsia"/>
          <w:sz w:val="24"/>
          <w:szCs w:val="24"/>
        </w:rPr>
        <w:t>幂</w:t>
      </w:r>
      <w:proofErr w:type="gramEnd"/>
      <w:r w:rsidR="00FD685F">
        <w:rPr>
          <w:rFonts w:ascii="仿宋" w:eastAsia="仿宋" w:hAnsi="仿宋" w:hint="eastAsia"/>
          <w:sz w:val="24"/>
          <w:szCs w:val="24"/>
        </w:rPr>
        <w:t>等性，还要保证高可用性。为此，以用户体验为出发点，</w:t>
      </w:r>
      <w:r w:rsidR="00857CC1">
        <w:rPr>
          <w:rFonts w:ascii="仿宋" w:eastAsia="仿宋" w:hAnsi="仿宋" w:hint="eastAsia"/>
          <w:sz w:val="24"/>
          <w:szCs w:val="24"/>
        </w:rPr>
        <w:t>如何</w:t>
      </w:r>
      <w:r w:rsidR="00E17EE0">
        <w:rPr>
          <w:rFonts w:ascii="仿宋" w:eastAsia="仿宋" w:hAnsi="仿宋" w:hint="eastAsia"/>
          <w:sz w:val="24"/>
          <w:szCs w:val="24"/>
        </w:rPr>
        <w:t>为这样的场景</w:t>
      </w:r>
      <w:r w:rsidR="000330E6">
        <w:rPr>
          <w:rFonts w:ascii="仿宋" w:eastAsia="仿宋" w:hAnsi="仿宋" w:hint="eastAsia"/>
          <w:sz w:val="24"/>
          <w:szCs w:val="24"/>
        </w:rPr>
        <w:t>设计一个符合人体工程学的人机交互的系统已经成为当下一个重要的问题</w:t>
      </w:r>
      <w:r w:rsidR="006760F4">
        <w:rPr>
          <w:rFonts w:ascii="仿宋" w:eastAsia="仿宋" w:hAnsi="仿宋" w:hint="eastAsia"/>
          <w:sz w:val="24"/>
          <w:szCs w:val="24"/>
        </w:rPr>
        <w:t>。</w:t>
      </w:r>
    </w:p>
    <w:p w14:paraId="05EEAFFE" w14:textId="5BFC0591" w:rsidR="00C0722D" w:rsidRDefault="00C0722D" w:rsidP="006D6DDB">
      <w:pPr>
        <w:spacing w:line="300" w:lineRule="auto"/>
        <w:rPr>
          <w:rFonts w:ascii="仿宋" w:eastAsia="仿宋" w:hAnsi="仿宋"/>
          <w:sz w:val="24"/>
          <w:szCs w:val="24"/>
        </w:rPr>
      </w:pPr>
    </w:p>
    <w:p w14:paraId="07A01259" w14:textId="3413CA47" w:rsidR="002C0982" w:rsidRDefault="005A3DF8" w:rsidP="002C0982">
      <w:pPr>
        <w:pStyle w:val="3"/>
        <w:rPr>
          <w:rFonts w:ascii="黑体" w:eastAsia="黑体" w:hAnsi="黑体"/>
          <w:sz w:val="24"/>
          <w:szCs w:val="24"/>
        </w:rPr>
      </w:pPr>
      <w:bookmarkStart w:id="2" w:name="_Toc97654645"/>
      <w:r w:rsidRPr="005A3DF8">
        <w:rPr>
          <w:rFonts w:ascii="Times New Roman" w:eastAsia="黑体" w:hAnsi="Times New Roman" w:cs="Times New Roman"/>
          <w:sz w:val="24"/>
          <w:szCs w:val="24"/>
        </w:rPr>
        <w:t xml:space="preserve">1.2 </w:t>
      </w:r>
      <w:r w:rsidRPr="005A3DF8">
        <w:rPr>
          <w:rFonts w:ascii="黑体" w:eastAsia="黑体" w:hAnsi="黑体" w:hint="eastAsia"/>
          <w:sz w:val="24"/>
          <w:szCs w:val="24"/>
        </w:rPr>
        <w:t>研究现状</w:t>
      </w:r>
      <w:bookmarkEnd w:id="2"/>
    </w:p>
    <w:p w14:paraId="3C5ABC7A" w14:textId="1A8421D9" w:rsidR="005E6458" w:rsidRPr="009061B7" w:rsidRDefault="005E6458" w:rsidP="005E6458">
      <w:pPr>
        <w:spacing w:line="300" w:lineRule="auto"/>
        <w:ind w:firstLineChars="200" w:firstLine="480"/>
        <w:rPr>
          <w:rFonts w:ascii="仿宋" w:eastAsia="仿宋" w:hAnsi="仿宋"/>
          <w:sz w:val="24"/>
          <w:szCs w:val="24"/>
        </w:rPr>
      </w:pPr>
      <w:r>
        <w:rPr>
          <w:rFonts w:ascii="仿宋" w:eastAsia="仿宋" w:hAnsi="仿宋" w:hint="eastAsia"/>
          <w:sz w:val="24"/>
          <w:szCs w:val="24"/>
        </w:rPr>
        <w:t>上个世纪末到本世纪初，一维条码是用来标识物体的最佳手段，然而，这种条码能够承载的信息不多，而且受限于特别的设备。随着互联网浪潮的到来，人们对条码的能力提出了更高的要求，迫切地寻找能满足大容量和高精度的条码表达，在这种渴求和</w:t>
      </w:r>
      <w:r w:rsidR="001020D9">
        <w:rPr>
          <w:rFonts w:ascii="仿宋" w:eastAsia="仿宋" w:hAnsi="仿宋" w:hint="eastAsia"/>
          <w:sz w:val="24"/>
          <w:szCs w:val="24"/>
        </w:rPr>
        <w:t>编码</w:t>
      </w:r>
      <w:r>
        <w:rPr>
          <w:rFonts w:ascii="仿宋" w:eastAsia="仿宋" w:hAnsi="仿宋" w:hint="eastAsia"/>
          <w:sz w:val="24"/>
          <w:szCs w:val="24"/>
        </w:rPr>
        <w:t>技术的推动之下，</w:t>
      </w:r>
      <w:proofErr w:type="gramStart"/>
      <w:r>
        <w:rPr>
          <w:rFonts w:ascii="仿宋" w:eastAsia="仿宋" w:hAnsi="仿宋" w:hint="eastAsia"/>
          <w:sz w:val="24"/>
          <w:szCs w:val="24"/>
        </w:rPr>
        <w:t>二维码应运而生</w:t>
      </w:r>
      <w:proofErr w:type="gramEnd"/>
      <w:r>
        <w:rPr>
          <w:rFonts w:ascii="仿宋" w:eastAsia="仿宋" w:hAnsi="仿宋" w:hint="eastAsia"/>
          <w:sz w:val="24"/>
          <w:szCs w:val="24"/>
        </w:rPr>
        <w:t>。</w:t>
      </w:r>
    </w:p>
    <w:p w14:paraId="2FE2610C" w14:textId="3A0F8DD3" w:rsidR="00220452" w:rsidRDefault="00220452" w:rsidP="006F23A9">
      <w:pPr>
        <w:spacing w:line="300" w:lineRule="auto"/>
        <w:ind w:firstLineChars="200" w:firstLine="480"/>
        <w:rPr>
          <w:rFonts w:ascii="仿宋" w:eastAsia="仿宋" w:hAnsi="仿宋"/>
          <w:sz w:val="24"/>
          <w:szCs w:val="24"/>
        </w:rPr>
      </w:pPr>
      <w:r>
        <w:rPr>
          <w:rFonts w:ascii="仿宋" w:eastAsia="仿宋" w:hAnsi="仿宋" w:hint="eastAsia"/>
          <w:sz w:val="24"/>
          <w:szCs w:val="24"/>
        </w:rPr>
        <w:t>二维码</w:t>
      </w:r>
      <w:r w:rsidR="009E11AD">
        <w:rPr>
          <w:rFonts w:ascii="仿宋" w:eastAsia="仿宋" w:hAnsi="仿宋" w:hint="eastAsia"/>
          <w:sz w:val="24"/>
          <w:szCs w:val="24"/>
        </w:rPr>
        <w:t>，又称快速响应矩阵码</w:t>
      </w:r>
      <w:r>
        <w:rPr>
          <w:rFonts w:ascii="仿宋" w:eastAsia="仿宋" w:hAnsi="仿宋" w:hint="eastAsia"/>
          <w:sz w:val="24"/>
          <w:szCs w:val="24"/>
        </w:rPr>
        <w:t>，顾名思义，就是在有限的平面空间上用纵横两轴来进行编解码，这种信息的记录依赖于特定规律的几何图形分布，早期的</w:t>
      </w:r>
      <w:proofErr w:type="gramStart"/>
      <w:r>
        <w:rPr>
          <w:rFonts w:ascii="仿宋" w:eastAsia="仿宋" w:hAnsi="仿宋" w:hint="eastAsia"/>
          <w:sz w:val="24"/>
          <w:szCs w:val="24"/>
        </w:rPr>
        <w:t>二维码</w:t>
      </w:r>
      <w:r>
        <w:rPr>
          <w:rFonts w:ascii="仿宋" w:eastAsia="仿宋" w:hAnsi="仿宋" w:hint="eastAsia"/>
          <w:sz w:val="24"/>
          <w:szCs w:val="24"/>
        </w:rPr>
        <w:lastRenderedPageBreak/>
        <w:t>是</w:t>
      </w:r>
      <w:proofErr w:type="gramEnd"/>
      <w:r>
        <w:rPr>
          <w:rFonts w:ascii="仿宋" w:eastAsia="仿宋" w:hAnsi="仿宋" w:hint="eastAsia"/>
          <w:sz w:val="24"/>
          <w:szCs w:val="24"/>
        </w:rPr>
        <w:t>黑白的，目前，大量使用的</w:t>
      </w:r>
      <w:proofErr w:type="gramStart"/>
      <w:r>
        <w:rPr>
          <w:rFonts w:ascii="仿宋" w:eastAsia="仿宋" w:hAnsi="仿宋" w:hint="eastAsia"/>
          <w:sz w:val="24"/>
          <w:szCs w:val="24"/>
        </w:rPr>
        <w:t>二维码也是</w:t>
      </w:r>
      <w:proofErr w:type="gramEnd"/>
      <w:r>
        <w:rPr>
          <w:rFonts w:ascii="仿宋" w:eastAsia="仿宋" w:hAnsi="仿宋" w:hint="eastAsia"/>
          <w:sz w:val="24"/>
          <w:szCs w:val="24"/>
        </w:rPr>
        <w:t>黑白的，但也出现了其他各式各样的二维码（</w:t>
      </w:r>
      <w:proofErr w:type="gramStart"/>
      <w:r>
        <w:rPr>
          <w:rFonts w:ascii="仿宋" w:eastAsia="仿宋" w:hAnsi="仿宋" w:hint="eastAsia"/>
          <w:sz w:val="24"/>
          <w:szCs w:val="24"/>
        </w:rPr>
        <w:t>如微信支付</w:t>
      </w:r>
      <w:proofErr w:type="gramEnd"/>
      <w:r>
        <w:rPr>
          <w:rFonts w:ascii="仿宋" w:eastAsia="仿宋" w:hAnsi="仿宋" w:hint="eastAsia"/>
          <w:sz w:val="24"/>
          <w:szCs w:val="24"/>
        </w:rPr>
        <w:t>，</w:t>
      </w:r>
      <w:r w:rsidRPr="00220452">
        <w:rPr>
          <w:rFonts w:ascii="Times New Roman" w:eastAsia="仿宋" w:hAnsi="Times New Roman" w:cs="Times New Roman"/>
          <w:sz w:val="24"/>
          <w:szCs w:val="24"/>
        </w:rPr>
        <w:t>QQ</w:t>
      </w:r>
      <w:r>
        <w:rPr>
          <w:rFonts w:ascii="仿宋" w:eastAsia="仿宋" w:hAnsi="仿宋" w:hint="eastAsia"/>
          <w:sz w:val="24"/>
          <w:szCs w:val="24"/>
        </w:rPr>
        <w:t>钱包）。</w:t>
      </w:r>
      <w:r w:rsidR="00721191">
        <w:rPr>
          <w:rFonts w:ascii="仿宋" w:eastAsia="仿宋" w:hAnsi="仿宋" w:hint="eastAsia"/>
          <w:sz w:val="24"/>
          <w:szCs w:val="24"/>
        </w:rPr>
        <w:t>由于记录能力在另一方向上的延展，所以</w:t>
      </w:r>
      <w:proofErr w:type="gramStart"/>
      <w:r w:rsidR="00721191">
        <w:rPr>
          <w:rFonts w:ascii="仿宋" w:eastAsia="仿宋" w:hAnsi="仿宋" w:hint="eastAsia"/>
          <w:sz w:val="24"/>
          <w:szCs w:val="24"/>
        </w:rPr>
        <w:t>二维码所能</w:t>
      </w:r>
      <w:proofErr w:type="gramEnd"/>
      <w:r w:rsidR="00721191">
        <w:rPr>
          <w:rFonts w:ascii="仿宋" w:eastAsia="仿宋" w:hAnsi="仿宋" w:hint="eastAsia"/>
          <w:sz w:val="24"/>
          <w:szCs w:val="24"/>
        </w:rPr>
        <w:t>承载的信息容量得到了极大的提升，这为我们实现加密和冗余</w:t>
      </w:r>
      <w:r w:rsidR="00946894">
        <w:rPr>
          <w:rFonts w:ascii="仿宋" w:eastAsia="仿宋" w:hAnsi="仿宋" w:hint="eastAsia"/>
          <w:sz w:val="24"/>
          <w:szCs w:val="24"/>
        </w:rPr>
        <w:t>纠错</w:t>
      </w:r>
      <w:r w:rsidR="00721191">
        <w:rPr>
          <w:rFonts w:ascii="仿宋" w:eastAsia="仿宋" w:hAnsi="仿宋" w:hint="eastAsia"/>
          <w:sz w:val="24"/>
          <w:szCs w:val="24"/>
        </w:rPr>
        <w:t>机制搭建了舞台。</w:t>
      </w:r>
    </w:p>
    <w:p w14:paraId="7A61A006" w14:textId="3E9D00CF" w:rsidR="00721191" w:rsidRPr="00721191" w:rsidRDefault="00721191" w:rsidP="006F23A9">
      <w:pPr>
        <w:spacing w:line="300" w:lineRule="auto"/>
        <w:ind w:firstLineChars="200" w:firstLine="480"/>
        <w:rPr>
          <w:rFonts w:ascii="仿宋" w:eastAsia="仿宋" w:hAnsi="仿宋"/>
          <w:sz w:val="24"/>
          <w:szCs w:val="24"/>
        </w:rPr>
      </w:pPr>
      <w:r>
        <w:rPr>
          <w:rFonts w:ascii="仿宋" w:eastAsia="仿宋" w:hAnsi="仿宋" w:hint="eastAsia"/>
          <w:sz w:val="24"/>
          <w:szCs w:val="24"/>
        </w:rPr>
        <w:t>信息就是比特流和上下文的组合，</w:t>
      </w:r>
      <w:r w:rsidR="00946894">
        <w:rPr>
          <w:rFonts w:ascii="仿宋" w:eastAsia="仿宋" w:hAnsi="仿宋" w:hint="eastAsia"/>
          <w:sz w:val="24"/>
          <w:szCs w:val="24"/>
        </w:rPr>
        <w:t>如果提前规定</w:t>
      </w:r>
      <w:r>
        <w:rPr>
          <w:rFonts w:ascii="仿宋" w:eastAsia="仿宋" w:hAnsi="仿宋" w:hint="eastAsia"/>
          <w:sz w:val="24"/>
          <w:szCs w:val="24"/>
        </w:rPr>
        <w:t>一些几何图形</w:t>
      </w:r>
      <w:r w:rsidR="009E389F">
        <w:rPr>
          <w:rFonts w:ascii="仿宋" w:eastAsia="仿宋" w:hAnsi="仿宋" w:hint="eastAsia"/>
          <w:sz w:val="24"/>
          <w:szCs w:val="24"/>
        </w:rPr>
        <w:t>与信息的映射，那么我们就可以使用一些光学设备来读取这些图形然后翻译成对应的信息。</w:t>
      </w:r>
      <w:r w:rsidR="001369B4">
        <w:rPr>
          <w:rFonts w:ascii="仿宋" w:eastAsia="仿宋" w:hAnsi="仿宋" w:hint="eastAsia"/>
          <w:sz w:val="24"/>
          <w:szCs w:val="24"/>
        </w:rPr>
        <w:t>一个典型的</w:t>
      </w:r>
      <w:proofErr w:type="gramStart"/>
      <w:r w:rsidR="001369B4">
        <w:rPr>
          <w:rFonts w:ascii="仿宋" w:eastAsia="仿宋" w:hAnsi="仿宋" w:hint="eastAsia"/>
          <w:sz w:val="24"/>
          <w:szCs w:val="24"/>
        </w:rPr>
        <w:t>二维码结构图</w:t>
      </w:r>
      <w:proofErr w:type="gramEnd"/>
      <w:r w:rsidR="001369B4">
        <w:rPr>
          <w:rFonts w:ascii="仿宋" w:eastAsia="仿宋" w:hAnsi="仿宋" w:hint="eastAsia"/>
          <w:sz w:val="24"/>
          <w:szCs w:val="24"/>
        </w:rPr>
        <w:t>如下所示。</w:t>
      </w:r>
    </w:p>
    <w:p w14:paraId="5A308B02" w14:textId="7DE5475E" w:rsidR="009061B7" w:rsidRPr="009061B7" w:rsidRDefault="009061B7" w:rsidP="009061B7">
      <w:pPr>
        <w:rPr>
          <w:rFonts w:ascii="仿宋" w:eastAsia="仿宋" w:hAnsi="仿宋"/>
          <w:sz w:val="24"/>
          <w:szCs w:val="24"/>
        </w:rPr>
      </w:pPr>
    </w:p>
    <w:p w14:paraId="42F736F5" w14:textId="77777777" w:rsidR="00B766CC" w:rsidRDefault="00B766CC" w:rsidP="00B766CC">
      <w:pPr>
        <w:keepNext/>
        <w:jc w:val="center"/>
      </w:pPr>
      <w:r>
        <w:rPr>
          <w:noProof/>
        </w:rPr>
        <w:drawing>
          <wp:inline distT="0" distB="0" distL="0" distR="0" wp14:anchorId="6F33EBED" wp14:editId="7ADDE80E">
            <wp:extent cx="4159250" cy="22313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9250" cy="2231390"/>
                    </a:xfrm>
                    <a:prstGeom prst="rect">
                      <a:avLst/>
                    </a:prstGeom>
                    <a:noFill/>
                    <a:ln>
                      <a:noFill/>
                    </a:ln>
                  </pic:spPr>
                </pic:pic>
              </a:graphicData>
            </a:graphic>
          </wp:inline>
        </w:drawing>
      </w:r>
    </w:p>
    <w:p w14:paraId="1CD34079" w14:textId="36BF4482" w:rsidR="002E770D" w:rsidRPr="00B766CC" w:rsidRDefault="00B766CC" w:rsidP="00B766CC">
      <w:pPr>
        <w:pStyle w:val="a8"/>
        <w:jc w:val="center"/>
        <w:rPr>
          <w:rFonts w:ascii="宋体" w:eastAsia="宋体" w:hAnsi="宋体"/>
          <w:sz w:val="18"/>
          <w:szCs w:val="18"/>
        </w:rPr>
      </w:pPr>
      <w:r w:rsidRPr="00B766CC">
        <w:rPr>
          <w:rFonts w:ascii="宋体" w:eastAsia="宋体" w:hAnsi="宋体" w:hint="eastAsia"/>
          <w:sz w:val="18"/>
          <w:szCs w:val="18"/>
        </w:rPr>
        <w:t xml:space="preserve">图 </w:t>
      </w:r>
      <w:r w:rsidRPr="00B766CC">
        <w:rPr>
          <w:rFonts w:ascii="Times New Roman" w:eastAsia="宋体" w:hAnsi="Times New Roman" w:cs="Times New Roman"/>
          <w:sz w:val="18"/>
          <w:szCs w:val="18"/>
        </w:rPr>
        <w:fldChar w:fldCharType="begin"/>
      </w:r>
      <w:r w:rsidRPr="00B766CC">
        <w:rPr>
          <w:rFonts w:ascii="Times New Roman" w:eastAsia="宋体" w:hAnsi="Times New Roman" w:cs="Times New Roman"/>
          <w:sz w:val="18"/>
          <w:szCs w:val="18"/>
        </w:rPr>
        <w:instrText xml:space="preserve"> SEQ </w:instrText>
      </w:r>
      <w:r w:rsidRPr="00B766CC">
        <w:rPr>
          <w:rFonts w:ascii="Times New Roman" w:eastAsia="宋体" w:hAnsi="Times New Roman" w:cs="Times New Roman"/>
          <w:sz w:val="18"/>
          <w:szCs w:val="18"/>
        </w:rPr>
        <w:instrText>图表</w:instrText>
      </w:r>
      <w:r w:rsidRPr="00B766CC">
        <w:rPr>
          <w:rFonts w:ascii="Times New Roman" w:eastAsia="宋体" w:hAnsi="Times New Roman" w:cs="Times New Roman"/>
          <w:sz w:val="18"/>
          <w:szCs w:val="18"/>
        </w:rPr>
        <w:instrText xml:space="preserve"> \* ARABIC </w:instrText>
      </w:r>
      <w:r w:rsidRPr="00B766CC">
        <w:rPr>
          <w:rFonts w:ascii="Times New Roman" w:eastAsia="宋体" w:hAnsi="Times New Roman" w:cs="Times New Roman"/>
          <w:sz w:val="18"/>
          <w:szCs w:val="18"/>
        </w:rPr>
        <w:fldChar w:fldCharType="separate"/>
      </w:r>
      <w:r w:rsidR="00CC3486">
        <w:rPr>
          <w:rFonts w:ascii="Times New Roman" w:eastAsia="宋体" w:hAnsi="Times New Roman" w:cs="Times New Roman"/>
          <w:noProof/>
          <w:sz w:val="18"/>
          <w:szCs w:val="18"/>
        </w:rPr>
        <w:t>1</w:t>
      </w:r>
      <w:r w:rsidRPr="00B766CC">
        <w:rPr>
          <w:rFonts w:ascii="Times New Roman" w:eastAsia="宋体" w:hAnsi="Times New Roman" w:cs="Times New Roman"/>
          <w:sz w:val="18"/>
          <w:szCs w:val="18"/>
        </w:rPr>
        <w:fldChar w:fldCharType="end"/>
      </w:r>
      <w:r w:rsidRPr="00B766CC">
        <w:rPr>
          <w:rFonts w:ascii="宋体" w:eastAsia="宋体" w:hAnsi="宋体"/>
          <w:sz w:val="18"/>
          <w:szCs w:val="18"/>
        </w:rPr>
        <w:t xml:space="preserve"> </w:t>
      </w:r>
      <w:proofErr w:type="gramStart"/>
      <w:r w:rsidRPr="00B766CC">
        <w:rPr>
          <w:rFonts w:ascii="宋体" w:eastAsia="宋体" w:hAnsi="宋体" w:hint="eastAsia"/>
          <w:sz w:val="18"/>
          <w:szCs w:val="18"/>
        </w:rPr>
        <w:t>二维码结构图</w:t>
      </w:r>
      <w:proofErr w:type="gramEnd"/>
    </w:p>
    <w:p w14:paraId="65E5DD20" w14:textId="20123E18" w:rsidR="002E770D" w:rsidRDefault="002E770D" w:rsidP="002E770D"/>
    <w:p w14:paraId="58CFE1C6" w14:textId="122F0E4B" w:rsidR="008F5E50" w:rsidRDefault="006D6DDB" w:rsidP="008F5E50">
      <w:pPr>
        <w:spacing w:line="300" w:lineRule="auto"/>
        <w:ind w:firstLineChars="200" w:firstLine="480"/>
        <w:rPr>
          <w:rFonts w:ascii="仿宋" w:eastAsia="仿宋" w:hAnsi="仿宋"/>
          <w:sz w:val="24"/>
          <w:szCs w:val="24"/>
        </w:rPr>
      </w:pPr>
      <w:r w:rsidRPr="006D6DDB">
        <w:rPr>
          <w:rFonts w:ascii="仿宋" w:eastAsia="仿宋" w:hAnsi="仿宋" w:hint="eastAsia"/>
          <w:sz w:val="24"/>
          <w:szCs w:val="24"/>
        </w:rPr>
        <w:t>世界各地的博物馆和展品厅已经逐渐</w:t>
      </w:r>
      <w:proofErr w:type="gramStart"/>
      <w:r w:rsidRPr="006D6DDB">
        <w:rPr>
          <w:rFonts w:ascii="仿宋" w:eastAsia="仿宋" w:hAnsi="仿宋" w:hint="eastAsia"/>
          <w:sz w:val="24"/>
          <w:szCs w:val="24"/>
        </w:rPr>
        <w:t>普及</w:t>
      </w:r>
      <w:r w:rsidR="008F5E50">
        <w:rPr>
          <w:rFonts w:ascii="仿宋" w:eastAsia="仿宋" w:hAnsi="仿宋" w:hint="eastAsia"/>
          <w:sz w:val="24"/>
          <w:szCs w:val="24"/>
        </w:rPr>
        <w:t>二维码介绍</w:t>
      </w:r>
      <w:proofErr w:type="gramEnd"/>
      <w:r w:rsidR="008F5E50">
        <w:rPr>
          <w:rFonts w:ascii="仿宋" w:eastAsia="仿宋" w:hAnsi="仿宋" w:hint="eastAsia"/>
          <w:sz w:val="24"/>
          <w:szCs w:val="24"/>
        </w:rPr>
        <w:t>系统。主要是结合图案和语音导</w:t>
      </w:r>
      <w:proofErr w:type="gramStart"/>
      <w:r w:rsidR="008F5E50">
        <w:rPr>
          <w:rFonts w:ascii="仿宋" w:eastAsia="仿宋" w:hAnsi="仿宋" w:hint="eastAsia"/>
          <w:sz w:val="24"/>
          <w:szCs w:val="24"/>
        </w:rPr>
        <w:t>览</w:t>
      </w:r>
      <w:proofErr w:type="gramEnd"/>
      <w:r w:rsidR="008F5E50">
        <w:rPr>
          <w:rFonts w:ascii="仿宋" w:eastAsia="仿宋" w:hAnsi="仿宋" w:hint="eastAsia"/>
          <w:sz w:val="24"/>
          <w:szCs w:val="24"/>
        </w:rPr>
        <w:t>系统。国内的博物馆提供的主要功能如下：</w:t>
      </w:r>
    </w:p>
    <w:p w14:paraId="4AE069EC" w14:textId="01E25EE1" w:rsidR="008F5E50" w:rsidRPr="00FE0110" w:rsidRDefault="00FE0110" w:rsidP="00FE0110">
      <w:pPr>
        <w:spacing w:line="300" w:lineRule="auto"/>
        <w:ind w:firstLine="480"/>
        <w:rPr>
          <w:rFonts w:ascii="仿宋" w:eastAsia="仿宋" w:hAnsi="仿宋"/>
          <w:sz w:val="24"/>
          <w:szCs w:val="24"/>
        </w:rPr>
      </w:pPr>
      <w:r w:rsidRPr="00FE0110">
        <w:rPr>
          <w:rFonts w:ascii="仿宋" w:eastAsia="仿宋" w:hAnsi="仿宋" w:hint="eastAsia"/>
          <w:sz w:val="24"/>
          <w:szCs w:val="24"/>
        </w:rPr>
        <w:t>（一</w:t>
      </w:r>
      <w:r>
        <w:rPr>
          <w:rFonts w:ascii="仿宋" w:eastAsia="仿宋" w:hAnsi="仿宋" w:hint="eastAsia"/>
          <w:sz w:val="24"/>
          <w:szCs w:val="24"/>
        </w:rPr>
        <w:t>）</w:t>
      </w:r>
      <w:r w:rsidR="008F5E50" w:rsidRPr="00FE0110">
        <w:rPr>
          <w:rFonts w:ascii="仿宋" w:eastAsia="仿宋" w:hAnsi="仿宋" w:hint="eastAsia"/>
          <w:sz w:val="24"/>
          <w:szCs w:val="24"/>
        </w:rPr>
        <w:t>藏品数字展牌信息介绍。</w:t>
      </w:r>
      <w:r w:rsidRPr="00FE0110">
        <w:rPr>
          <w:rFonts w:ascii="仿宋" w:eastAsia="仿宋" w:hAnsi="仿宋"/>
          <w:sz w:val="24"/>
          <w:szCs w:val="24"/>
        </w:rPr>
        <w:t>在藏品信息的展示上，无论是公立博物馆还是私人博物馆，往往都喜欢使用文字展牌的方式，观众对藏品文字展牌的阅读即是一个对藏品的背景和相关知识的过程，同时，当观众视线集中于藏品时，藏品则成为对文字展牌内容的印证，文字展牌的设立提升了观众对藏品的理解。通过文字展牌介绍文物的方式往往成本</w:t>
      </w:r>
      <w:proofErr w:type="gramStart"/>
      <w:r w:rsidRPr="00FE0110">
        <w:rPr>
          <w:rFonts w:ascii="仿宋" w:eastAsia="仿宋" w:hAnsi="仿宋"/>
          <w:sz w:val="24"/>
          <w:szCs w:val="24"/>
        </w:rPr>
        <w:t>低成效快</w:t>
      </w:r>
      <w:proofErr w:type="gramEnd"/>
      <w:r w:rsidRPr="00FE0110">
        <w:rPr>
          <w:rFonts w:ascii="仿宋" w:eastAsia="仿宋" w:hAnsi="仿宋"/>
          <w:sz w:val="24"/>
          <w:szCs w:val="24"/>
        </w:rPr>
        <w:t>，观众只需要对文字信息进行阅读就可以了解到有关的藏品内容，一般情况下，这些文字展牌包括相关藏品的大多数信息，例如藏品的名称、发现或发明年代、藏品小故事等，但这些文字展牌的质量却良莠不齐，在文字展牌上的文字内容设置上就存在很多问题。随着我国博物馆数字化的不断发展，以二</w:t>
      </w:r>
      <w:proofErr w:type="gramStart"/>
      <w:r w:rsidRPr="00FE0110">
        <w:rPr>
          <w:rFonts w:ascii="仿宋" w:eastAsia="仿宋" w:hAnsi="仿宋"/>
          <w:sz w:val="24"/>
          <w:szCs w:val="24"/>
        </w:rPr>
        <w:t>维码技术</w:t>
      </w:r>
      <w:proofErr w:type="gramEnd"/>
      <w:r w:rsidRPr="00FE0110">
        <w:rPr>
          <w:rFonts w:ascii="仿宋" w:eastAsia="仿宋" w:hAnsi="仿宋"/>
          <w:sz w:val="24"/>
          <w:szCs w:val="24"/>
        </w:rPr>
        <w:t>为核心的数字展牌开始出现在博物馆之中，而它的出现使得文字展牌中出现的一些问题得到了有效地解决</w:t>
      </w:r>
      <w:r w:rsidRPr="00FE0110">
        <w:rPr>
          <w:rFonts w:ascii="仿宋" w:eastAsia="仿宋" w:hAnsi="仿宋"/>
          <w:b/>
          <w:bCs/>
          <w:sz w:val="24"/>
          <w:szCs w:val="24"/>
        </w:rPr>
        <w:t>。</w:t>
      </w:r>
    </w:p>
    <w:p w14:paraId="76E4D198" w14:textId="3EC9F9CA" w:rsidR="00B766CC" w:rsidRPr="008F5E50" w:rsidRDefault="00FE0110" w:rsidP="00655CCF">
      <w:pPr>
        <w:spacing w:line="300" w:lineRule="auto"/>
        <w:ind w:firstLineChars="200" w:firstLine="480"/>
        <w:rPr>
          <w:rFonts w:ascii="仿宋" w:eastAsia="仿宋" w:hAnsi="仿宋"/>
          <w:sz w:val="24"/>
          <w:szCs w:val="24"/>
        </w:rPr>
      </w:pPr>
      <w:r>
        <w:rPr>
          <w:rFonts w:ascii="仿宋" w:eastAsia="仿宋" w:hAnsi="仿宋"/>
          <w:sz w:val="24"/>
          <w:szCs w:val="24"/>
        </w:rPr>
        <w:t>(</w:t>
      </w:r>
      <w:r>
        <w:rPr>
          <w:rFonts w:ascii="仿宋" w:eastAsia="仿宋" w:hAnsi="仿宋" w:hint="eastAsia"/>
          <w:sz w:val="24"/>
          <w:szCs w:val="24"/>
        </w:rPr>
        <w:t>二</w:t>
      </w:r>
      <w:r>
        <w:rPr>
          <w:rFonts w:ascii="仿宋" w:eastAsia="仿宋" w:hAnsi="仿宋"/>
          <w:sz w:val="24"/>
          <w:szCs w:val="24"/>
        </w:rPr>
        <w:t>)</w:t>
      </w:r>
      <w:r w:rsidRPr="00FE0110">
        <w:rPr>
          <w:rFonts w:ascii="Arial" w:eastAsia="宋体" w:hAnsi="Arial" w:cs="Arial"/>
          <w:color w:val="BAB6B0"/>
          <w:kern w:val="0"/>
          <w:sz w:val="24"/>
          <w:szCs w:val="24"/>
        </w:rPr>
        <w:t xml:space="preserve"> </w:t>
      </w:r>
      <w:r w:rsidRPr="00FE0110">
        <w:rPr>
          <w:rFonts w:ascii="仿宋" w:eastAsia="仿宋" w:hAnsi="仿宋"/>
          <w:sz w:val="24"/>
          <w:szCs w:val="24"/>
        </w:rPr>
        <w:t>藏品语音导</w:t>
      </w:r>
      <w:proofErr w:type="gramStart"/>
      <w:r w:rsidRPr="00FE0110">
        <w:rPr>
          <w:rFonts w:ascii="仿宋" w:eastAsia="仿宋" w:hAnsi="仿宋"/>
          <w:sz w:val="24"/>
          <w:szCs w:val="24"/>
        </w:rPr>
        <w:t>览</w:t>
      </w:r>
      <w:proofErr w:type="gramEnd"/>
      <w:r w:rsidRPr="00FE0110">
        <w:rPr>
          <w:rFonts w:ascii="仿宋" w:eastAsia="仿宋" w:hAnsi="仿宋"/>
          <w:sz w:val="24"/>
          <w:szCs w:val="24"/>
        </w:rPr>
        <w:t>辅助</w:t>
      </w:r>
      <w:r>
        <w:rPr>
          <w:rFonts w:ascii="仿宋" w:eastAsia="仿宋" w:hAnsi="仿宋" w:hint="eastAsia"/>
          <w:sz w:val="24"/>
          <w:szCs w:val="24"/>
        </w:rPr>
        <w:t>。</w:t>
      </w:r>
      <w:r w:rsidR="00655CCF" w:rsidRPr="00655CCF">
        <w:rPr>
          <w:rFonts w:ascii="仿宋" w:eastAsia="仿宋" w:hAnsi="仿宋"/>
          <w:sz w:val="24"/>
          <w:szCs w:val="24"/>
        </w:rPr>
        <w:t>语音导</w:t>
      </w:r>
      <w:proofErr w:type="gramStart"/>
      <w:r w:rsidR="00655CCF" w:rsidRPr="00655CCF">
        <w:rPr>
          <w:rFonts w:ascii="仿宋" w:eastAsia="仿宋" w:hAnsi="仿宋"/>
          <w:sz w:val="24"/>
          <w:szCs w:val="24"/>
        </w:rPr>
        <w:t>览</w:t>
      </w:r>
      <w:proofErr w:type="gramEnd"/>
      <w:r w:rsidR="00655CCF" w:rsidRPr="00655CCF">
        <w:rPr>
          <w:rFonts w:ascii="仿宋" w:eastAsia="仿宋" w:hAnsi="仿宋"/>
          <w:sz w:val="24"/>
          <w:szCs w:val="24"/>
        </w:rPr>
        <w:t>是以声音为主要沟通的导</w:t>
      </w:r>
      <w:proofErr w:type="gramStart"/>
      <w:r w:rsidR="00655CCF" w:rsidRPr="00655CCF">
        <w:rPr>
          <w:rFonts w:ascii="仿宋" w:eastAsia="仿宋" w:hAnsi="仿宋"/>
          <w:sz w:val="24"/>
          <w:szCs w:val="24"/>
        </w:rPr>
        <w:t>览</w:t>
      </w:r>
      <w:proofErr w:type="gramEnd"/>
      <w:r w:rsidR="00655CCF" w:rsidRPr="00655CCF">
        <w:rPr>
          <w:rFonts w:ascii="仿宋" w:eastAsia="仿宋" w:hAnsi="仿宋"/>
          <w:sz w:val="24"/>
          <w:szCs w:val="24"/>
        </w:rPr>
        <w:t>方式，现其已完成由人工到智能媒体的发展和转变，并成为博物馆教育职能的延伸，同时也成为博物馆公众服务不可或缺的一个重要组成部分。如今由于智能设备的出现以及二</w:t>
      </w:r>
      <w:proofErr w:type="gramStart"/>
      <w:r w:rsidR="00655CCF" w:rsidRPr="00655CCF">
        <w:rPr>
          <w:rFonts w:ascii="仿宋" w:eastAsia="仿宋" w:hAnsi="仿宋"/>
          <w:sz w:val="24"/>
          <w:szCs w:val="24"/>
        </w:rPr>
        <w:t>维码</w:t>
      </w:r>
      <w:r w:rsidR="00655CCF" w:rsidRPr="00655CCF">
        <w:rPr>
          <w:rFonts w:ascii="仿宋" w:eastAsia="仿宋" w:hAnsi="仿宋"/>
          <w:sz w:val="24"/>
          <w:szCs w:val="24"/>
        </w:rPr>
        <w:lastRenderedPageBreak/>
        <w:t>技术</w:t>
      </w:r>
      <w:proofErr w:type="gramEnd"/>
      <w:r w:rsidR="00655CCF" w:rsidRPr="00655CCF">
        <w:rPr>
          <w:rFonts w:ascii="仿宋" w:eastAsia="仿宋" w:hAnsi="仿宋"/>
          <w:sz w:val="24"/>
          <w:szCs w:val="24"/>
        </w:rPr>
        <w:t>的不断发展，人们已经可以使用智能设备例如手机扫描博物馆内藏品附近的</w:t>
      </w:r>
      <w:proofErr w:type="gramStart"/>
      <w:r w:rsidR="00655CCF" w:rsidRPr="00655CCF">
        <w:rPr>
          <w:rFonts w:ascii="仿宋" w:eastAsia="仿宋" w:hAnsi="仿宋"/>
          <w:sz w:val="24"/>
          <w:szCs w:val="24"/>
        </w:rPr>
        <w:t>二维码图案</w:t>
      </w:r>
      <w:proofErr w:type="gramEnd"/>
      <w:r w:rsidR="00655CCF" w:rsidRPr="00655CCF">
        <w:rPr>
          <w:rFonts w:ascii="仿宋" w:eastAsia="仿宋" w:hAnsi="仿宋"/>
          <w:sz w:val="24"/>
          <w:szCs w:val="24"/>
        </w:rPr>
        <w:t>进入到数字展牌界面，来获取藏品语音导</w:t>
      </w:r>
      <w:proofErr w:type="gramStart"/>
      <w:r w:rsidR="00655CCF" w:rsidRPr="00655CCF">
        <w:rPr>
          <w:rFonts w:ascii="仿宋" w:eastAsia="仿宋" w:hAnsi="仿宋"/>
          <w:sz w:val="24"/>
          <w:szCs w:val="24"/>
        </w:rPr>
        <w:t>览</w:t>
      </w:r>
      <w:proofErr w:type="gramEnd"/>
      <w:r w:rsidR="00655CCF" w:rsidRPr="00655CCF">
        <w:rPr>
          <w:rFonts w:ascii="仿宋" w:eastAsia="仿宋" w:hAnsi="仿宋"/>
          <w:sz w:val="24"/>
          <w:szCs w:val="24"/>
        </w:rPr>
        <w:t>以更好地对藏品进行了解。观众通过扫描</w:t>
      </w:r>
      <w:proofErr w:type="gramStart"/>
      <w:r w:rsidR="00655CCF" w:rsidRPr="00655CCF">
        <w:rPr>
          <w:rFonts w:ascii="仿宋" w:eastAsia="仿宋" w:hAnsi="仿宋"/>
          <w:sz w:val="24"/>
          <w:szCs w:val="24"/>
        </w:rPr>
        <w:t>二维码以链接到微信小</w:t>
      </w:r>
      <w:proofErr w:type="gramEnd"/>
      <w:r w:rsidR="00655CCF" w:rsidRPr="00655CCF">
        <w:rPr>
          <w:rFonts w:ascii="仿宋" w:eastAsia="仿宋" w:hAnsi="仿宋"/>
          <w:sz w:val="24"/>
          <w:szCs w:val="24"/>
        </w:rPr>
        <w:t>程序上进行语音导</w:t>
      </w:r>
      <w:proofErr w:type="gramStart"/>
      <w:r w:rsidR="00655CCF" w:rsidRPr="00655CCF">
        <w:rPr>
          <w:rFonts w:ascii="仿宋" w:eastAsia="仿宋" w:hAnsi="仿宋"/>
          <w:sz w:val="24"/>
          <w:szCs w:val="24"/>
        </w:rPr>
        <w:t>览</w:t>
      </w:r>
      <w:proofErr w:type="gramEnd"/>
      <w:r w:rsidR="00655CCF" w:rsidRPr="00655CCF">
        <w:rPr>
          <w:rFonts w:ascii="仿宋" w:eastAsia="仿宋" w:hAnsi="仿宋"/>
          <w:sz w:val="24"/>
          <w:szCs w:val="24"/>
        </w:rPr>
        <w:t>的这种方式以上海博物馆为佳。</w:t>
      </w:r>
    </w:p>
    <w:p w14:paraId="32A3AF13" w14:textId="24903027" w:rsidR="008F0E8D" w:rsidRDefault="008F0E8D" w:rsidP="008F0E8D">
      <w:pPr>
        <w:pStyle w:val="3"/>
        <w:rPr>
          <w:rFonts w:ascii="黑体" w:eastAsia="黑体" w:hAnsi="黑体"/>
          <w:sz w:val="24"/>
          <w:szCs w:val="24"/>
        </w:rPr>
      </w:pPr>
      <w:bookmarkStart w:id="3" w:name="_Toc97654646"/>
      <w:r w:rsidRPr="008F0E8D">
        <w:rPr>
          <w:rFonts w:ascii="Times New Roman" w:hAnsi="Times New Roman" w:cs="Times New Roman"/>
          <w:sz w:val="24"/>
          <w:szCs w:val="24"/>
        </w:rPr>
        <w:t xml:space="preserve">1.3 </w:t>
      </w:r>
      <w:r w:rsidRPr="008F0E8D">
        <w:rPr>
          <w:rFonts w:ascii="黑体" w:eastAsia="黑体" w:hAnsi="黑体" w:hint="eastAsia"/>
          <w:sz w:val="24"/>
          <w:szCs w:val="24"/>
        </w:rPr>
        <w:t>研究内容</w:t>
      </w:r>
      <w:bookmarkEnd w:id="3"/>
    </w:p>
    <w:p w14:paraId="4A940BE7" w14:textId="489F16D2" w:rsidR="00655CCF" w:rsidRDefault="00655CCF" w:rsidP="00655CCF">
      <w:pPr>
        <w:spacing w:line="300" w:lineRule="auto"/>
        <w:ind w:firstLineChars="200" w:firstLine="480"/>
        <w:rPr>
          <w:rFonts w:ascii="仿宋" w:eastAsia="仿宋" w:hAnsi="仿宋"/>
          <w:sz w:val="24"/>
          <w:szCs w:val="24"/>
        </w:rPr>
      </w:pPr>
      <w:r w:rsidRPr="00655CCF">
        <w:rPr>
          <w:rFonts w:ascii="仿宋" w:eastAsia="仿宋" w:hAnsi="仿宋" w:hint="eastAsia"/>
          <w:sz w:val="24"/>
          <w:szCs w:val="24"/>
        </w:rPr>
        <w:t>本文主要从以下</w:t>
      </w:r>
      <w:r w:rsidR="00E1678C">
        <w:rPr>
          <w:rFonts w:ascii="仿宋" w:eastAsia="仿宋" w:hAnsi="仿宋" w:hint="eastAsia"/>
          <w:sz w:val="24"/>
          <w:szCs w:val="24"/>
        </w:rPr>
        <w:t>三</w:t>
      </w:r>
      <w:r w:rsidRPr="00655CCF">
        <w:rPr>
          <w:rFonts w:ascii="仿宋" w:eastAsia="仿宋" w:hAnsi="仿宋" w:hint="eastAsia"/>
          <w:sz w:val="24"/>
          <w:szCs w:val="24"/>
        </w:rPr>
        <w:t>个方面开始研究</w:t>
      </w:r>
      <w:r>
        <w:rPr>
          <w:rFonts w:ascii="仿宋" w:eastAsia="仿宋" w:hAnsi="仿宋" w:hint="eastAsia"/>
          <w:sz w:val="24"/>
          <w:szCs w:val="24"/>
        </w:rPr>
        <w:t>：（</w:t>
      </w:r>
      <w:r w:rsidRPr="00B972EE">
        <w:rPr>
          <w:rFonts w:ascii="Times New Roman" w:eastAsia="仿宋" w:hAnsi="Times New Roman" w:cs="Times New Roman"/>
          <w:sz w:val="24"/>
          <w:szCs w:val="24"/>
        </w:rPr>
        <w:t>1</w:t>
      </w:r>
      <w:r>
        <w:rPr>
          <w:rFonts w:ascii="仿宋" w:eastAsia="仿宋" w:hAnsi="仿宋" w:hint="eastAsia"/>
          <w:sz w:val="24"/>
          <w:szCs w:val="24"/>
        </w:rPr>
        <w:t xml:space="preserve">）以市面上已有的博物馆 </w:t>
      </w:r>
      <w:r w:rsidRPr="00655CCF">
        <w:rPr>
          <w:rFonts w:ascii="Times New Roman" w:eastAsia="仿宋" w:hAnsi="Times New Roman" w:cs="Times New Roman"/>
          <w:sz w:val="24"/>
          <w:szCs w:val="24"/>
        </w:rPr>
        <w:t>App</w:t>
      </w:r>
      <w:r>
        <w:rPr>
          <w:rFonts w:ascii="仿宋" w:eastAsia="仿宋" w:hAnsi="仿宋"/>
          <w:sz w:val="24"/>
          <w:szCs w:val="24"/>
        </w:rPr>
        <w:t xml:space="preserve"> </w:t>
      </w:r>
      <w:r>
        <w:rPr>
          <w:rFonts w:ascii="仿宋" w:eastAsia="仿宋" w:hAnsi="仿宋" w:hint="eastAsia"/>
          <w:sz w:val="24"/>
          <w:szCs w:val="24"/>
        </w:rPr>
        <w:t>或小程序为例，分析其产品的功能组成和特点，结合实际情况</w:t>
      </w:r>
      <w:r w:rsidR="00E1678C">
        <w:rPr>
          <w:rFonts w:ascii="仿宋" w:eastAsia="仿宋" w:hAnsi="仿宋" w:hint="eastAsia"/>
          <w:sz w:val="24"/>
          <w:szCs w:val="24"/>
        </w:rPr>
        <w:t>推出系统需求并以此划定出必要的功能模块。调研已有的跨平台方案以满足不同层次，不同手机，不同环境下的多功能多方面多角度的使用情形。（</w:t>
      </w:r>
      <w:r w:rsidR="00E1678C" w:rsidRPr="00E1678C">
        <w:rPr>
          <w:rFonts w:ascii="Times New Roman" w:eastAsia="仿宋" w:hAnsi="Times New Roman" w:cs="Times New Roman"/>
          <w:sz w:val="24"/>
          <w:szCs w:val="24"/>
        </w:rPr>
        <w:t>2</w:t>
      </w:r>
      <w:r w:rsidR="00E1678C">
        <w:rPr>
          <w:rFonts w:ascii="仿宋" w:eastAsia="仿宋" w:hAnsi="仿宋" w:hint="eastAsia"/>
          <w:sz w:val="24"/>
          <w:szCs w:val="24"/>
        </w:rPr>
        <w:t>）对大规模使用场景进行测试以验证系统的高并发性能。然而，系统的上限并非无法达到，</w:t>
      </w:r>
      <w:r w:rsidR="00B972EE">
        <w:rPr>
          <w:rFonts w:ascii="仿宋" w:eastAsia="仿宋" w:hAnsi="仿宋" w:hint="eastAsia"/>
          <w:sz w:val="24"/>
          <w:szCs w:val="24"/>
        </w:rPr>
        <w:t>需要针对服务器</w:t>
      </w:r>
      <w:proofErr w:type="gramStart"/>
      <w:r w:rsidR="00B972EE">
        <w:rPr>
          <w:rFonts w:ascii="仿宋" w:eastAsia="仿宋" w:hAnsi="仿宋" w:hint="eastAsia"/>
          <w:sz w:val="24"/>
          <w:szCs w:val="24"/>
        </w:rPr>
        <w:t>宕</w:t>
      </w:r>
      <w:proofErr w:type="gramEnd"/>
      <w:r w:rsidR="00B972EE">
        <w:rPr>
          <w:rFonts w:ascii="仿宋" w:eastAsia="仿宋" w:hAnsi="仿宋" w:hint="eastAsia"/>
          <w:sz w:val="24"/>
          <w:szCs w:val="24"/>
        </w:rPr>
        <w:t xml:space="preserve">机的情况设计一主多备的策略来用于恢复数据和服务， </w:t>
      </w:r>
      <w:r w:rsidR="00E1678C">
        <w:rPr>
          <w:rFonts w:ascii="仿宋" w:eastAsia="仿宋" w:hAnsi="仿宋" w:hint="eastAsia"/>
          <w:sz w:val="24"/>
          <w:szCs w:val="24"/>
        </w:rPr>
        <w:t>所以需要设计冗余备份</w:t>
      </w:r>
      <w:r w:rsidR="00B972EE">
        <w:rPr>
          <w:rFonts w:ascii="仿宋" w:eastAsia="仿宋" w:hAnsi="仿宋" w:hint="eastAsia"/>
          <w:sz w:val="24"/>
          <w:szCs w:val="24"/>
        </w:rPr>
        <w:t>以满足高可用性。（</w:t>
      </w:r>
      <w:r w:rsidR="00B972EE" w:rsidRPr="00B972EE">
        <w:rPr>
          <w:rFonts w:ascii="Times New Roman" w:eastAsia="仿宋" w:hAnsi="Times New Roman" w:cs="Times New Roman"/>
          <w:sz w:val="24"/>
          <w:szCs w:val="24"/>
        </w:rPr>
        <w:t>3</w:t>
      </w:r>
      <w:r w:rsidR="00B972EE">
        <w:rPr>
          <w:rFonts w:ascii="仿宋" w:eastAsia="仿宋" w:hAnsi="仿宋" w:hint="eastAsia"/>
          <w:sz w:val="24"/>
          <w:szCs w:val="24"/>
        </w:rPr>
        <w:t>）</w:t>
      </w:r>
      <w:r w:rsidR="003D2717">
        <w:rPr>
          <w:rFonts w:ascii="仿宋" w:eastAsia="仿宋" w:hAnsi="仿宋" w:hint="eastAsia"/>
          <w:sz w:val="24"/>
          <w:szCs w:val="24"/>
        </w:rPr>
        <w:t>研究平台一致性问题，不同的客户端技术在不同的平台上进行</w:t>
      </w:r>
      <w:proofErr w:type="gramStart"/>
      <w:r w:rsidR="003D2717">
        <w:rPr>
          <w:rFonts w:ascii="仿宋" w:eastAsia="仿宋" w:hAnsi="仿宋" w:hint="eastAsia"/>
          <w:sz w:val="24"/>
          <w:szCs w:val="24"/>
        </w:rPr>
        <w:t>交互时</w:t>
      </w:r>
      <w:proofErr w:type="gramEnd"/>
      <w:r w:rsidR="003D2717">
        <w:rPr>
          <w:rFonts w:ascii="仿宋" w:eastAsia="仿宋" w:hAnsi="仿宋" w:hint="eastAsia"/>
          <w:sz w:val="24"/>
          <w:szCs w:val="24"/>
        </w:rPr>
        <w:t>表现并非一致，需要设计出一套合理的接口</w:t>
      </w:r>
      <w:r w:rsidR="008A4CEF">
        <w:rPr>
          <w:rFonts w:ascii="仿宋" w:eastAsia="仿宋" w:hAnsi="仿宋" w:hint="eastAsia"/>
          <w:sz w:val="24"/>
          <w:szCs w:val="24"/>
        </w:rPr>
        <w:t>进行组合以确保系统的健壮性。</w:t>
      </w:r>
    </w:p>
    <w:p w14:paraId="1A3B4F88" w14:textId="7066D4B1" w:rsidR="0013478A" w:rsidRDefault="0013478A" w:rsidP="00655CCF">
      <w:pPr>
        <w:spacing w:line="300" w:lineRule="auto"/>
        <w:ind w:firstLineChars="200" w:firstLine="480"/>
        <w:rPr>
          <w:rFonts w:ascii="仿宋" w:eastAsia="仿宋" w:hAnsi="仿宋"/>
          <w:sz w:val="24"/>
          <w:szCs w:val="24"/>
        </w:rPr>
      </w:pPr>
    </w:p>
    <w:p w14:paraId="33FA84A9" w14:textId="379FB232" w:rsidR="0013478A" w:rsidRDefault="0013478A" w:rsidP="00655CCF">
      <w:pPr>
        <w:spacing w:line="300" w:lineRule="auto"/>
        <w:ind w:firstLineChars="200" w:firstLine="480"/>
        <w:rPr>
          <w:rFonts w:ascii="仿宋" w:eastAsia="仿宋" w:hAnsi="仿宋"/>
          <w:sz w:val="24"/>
          <w:szCs w:val="24"/>
        </w:rPr>
      </w:pPr>
    </w:p>
    <w:p w14:paraId="0483FA70" w14:textId="74096923" w:rsidR="0013478A" w:rsidRDefault="0013478A" w:rsidP="00655CCF">
      <w:pPr>
        <w:spacing w:line="300" w:lineRule="auto"/>
        <w:ind w:firstLineChars="200" w:firstLine="480"/>
        <w:rPr>
          <w:rFonts w:ascii="仿宋" w:eastAsia="仿宋" w:hAnsi="仿宋"/>
          <w:sz w:val="24"/>
          <w:szCs w:val="24"/>
        </w:rPr>
      </w:pPr>
    </w:p>
    <w:p w14:paraId="2813603F" w14:textId="5E404109" w:rsidR="0013478A" w:rsidRDefault="0013478A" w:rsidP="00655CCF">
      <w:pPr>
        <w:spacing w:line="300" w:lineRule="auto"/>
        <w:ind w:firstLineChars="200" w:firstLine="480"/>
        <w:rPr>
          <w:rFonts w:ascii="仿宋" w:eastAsia="仿宋" w:hAnsi="仿宋"/>
          <w:sz w:val="24"/>
          <w:szCs w:val="24"/>
        </w:rPr>
      </w:pPr>
    </w:p>
    <w:p w14:paraId="620BD5E0" w14:textId="50064BE9" w:rsidR="0013478A" w:rsidRDefault="0013478A" w:rsidP="00655CCF">
      <w:pPr>
        <w:spacing w:line="300" w:lineRule="auto"/>
        <w:ind w:firstLineChars="200" w:firstLine="480"/>
        <w:rPr>
          <w:rFonts w:ascii="仿宋" w:eastAsia="仿宋" w:hAnsi="仿宋"/>
          <w:sz w:val="24"/>
          <w:szCs w:val="24"/>
        </w:rPr>
      </w:pPr>
    </w:p>
    <w:p w14:paraId="1C9B00B7" w14:textId="35199586" w:rsidR="0013478A" w:rsidRDefault="0013478A" w:rsidP="00655CCF">
      <w:pPr>
        <w:spacing w:line="300" w:lineRule="auto"/>
        <w:ind w:firstLineChars="200" w:firstLine="480"/>
        <w:rPr>
          <w:rFonts w:ascii="仿宋" w:eastAsia="仿宋" w:hAnsi="仿宋"/>
          <w:sz w:val="24"/>
          <w:szCs w:val="24"/>
        </w:rPr>
      </w:pPr>
    </w:p>
    <w:p w14:paraId="3189F5BF" w14:textId="4212AB72" w:rsidR="0013478A" w:rsidRDefault="0013478A" w:rsidP="00655CCF">
      <w:pPr>
        <w:spacing w:line="300" w:lineRule="auto"/>
        <w:ind w:firstLineChars="200" w:firstLine="480"/>
        <w:rPr>
          <w:rFonts w:ascii="仿宋" w:eastAsia="仿宋" w:hAnsi="仿宋"/>
          <w:sz w:val="24"/>
          <w:szCs w:val="24"/>
        </w:rPr>
      </w:pPr>
    </w:p>
    <w:p w14:paraId="61481658" w14:textId="377D20C5" w:rsidR="0013478A" w:rsidRDefault="0013478A" w:rsidP="00655CCF">
      <w:pPr>
        <w:spacing w:line="300" w:lineRule="auto"/>
        <w:ind w:firstLineChars="200" w:firstLine="480"/>
        <w:rPr>
          <w:rFonts w:ascii="仿宋" w:eastAsia="仿宋" w:hAnsi="仿宋"/>
          <w:sz w:val="24"/>
          <w:szCs w:val="24"/>
        </w:rPr>
      </w:pPr>
    </w:p>
    <w:p w14:paraId="565EF49D" w14:textId="455C5B6F" w:rsidR="0013478A" w:rsidRDefault="0013478A" w:rsidP="00655CCF">
      <w:pPr>
        <w:spacing w:line="300" w:lineRule="auto"/>
        <w:ind w:firstLineChars="200" w:firstLine="480"/>
        <w:rPr>
          <w:rFonts w:ascii="仿宋" w:eastAsia="仿宋" w:hAnsi="仿宋"/>
          <w:sz w:val="24"/>
          <w:szCs w:val="24"/>
        </w:rPr>
      </w:pPr>
    </w:p>
    <w:p w14:paraId="032C8579" w14:textId="63BB0B03" w:rsidR="0013478A" w:rsidRDefault="0013478A" w:rsidP="00655CCF">
      <w:pPr>
        <w:spacing w:line="300" w:lineRule="auto"/>
        <w:ind w:firstLineChars="200" w:firstLine="480"/>
        <w:rPr>
          <w:rFonts w:ascii="仿宋" w:eastAsia="仿宋" w:hAnsi="仿宋"/>
          <w:sz w:val="24"/>
          <w:szCs w:val="24"/>
        </w:rPr>
      </w:pPr>
    </w:p>
    <w:p w14:paraId="19A25A3E" w14:textId="54C47DFA" w:rsidR="0013478A" w:rsidRDefault="0013478A" w:rsidP="00655CCF">
      <w:pPr>
        <w:spacing w:line="300" w:lineRule="auto"/>
        <w:ind w:firstLineChars="200" w:firstLine="480"/>
        <w:rPr>
          <w:rFonts w:ascii="仿宋" w:eastAsia="仿宋" w:hAnsi="仿宋"/>
          <w:sz w:val="24"/>
          <w:szCs w:val="24"/>
        </w:rPr>
      </w:pPr>
    </w:p>
    <w:p w14:paraId="1121BD7C" w14:textId="17176596" w:rsidR="0013478A" w:rsidRDefault="0013478A" w:rsidP="00655CCF">
      <w:pPr>
        <w:spacing w:line="300" w:lineRule="auto"/>
        <w:ind w:firstLineChars="200" w:firstLine="480"/>
        <w:rPr>
          <w:rFonts w:ascii="仿宋" w:eastAsia="仿宋" w:hAnsi="仿宋"/>
          <w:sz w:val="24"/>
          <w:szCs w:val="24"/>
        </w:rPr>
      </w:pPr>
    </w:p>
    <w:p w14:paraId="77A0E8B5" w14:textId="730C50F3" w:rsidR="00FC267F" w:rsidRDefault="00FC267F" w:rsidP="00655CCF">
      <w:pPr>
        <w:spacing w:line="300" w:lineRule="auto"/>
        <w:ind w:firstLineChars="200" w:firstLine="480"/>
        <w:rPr>
          <w:rFonts w:ascii="仿宋" w:eastAsia="仿宋" w:hAnsi="仿宋"/>
          <w:sz w:val="24"/>
          <w:szCs w:val="24"/>
        </w:rPr>
      </w:pPr>
    </w:p>
    <w:p w14:paraId="3A8A7B61" w14:textId="77CCE479" w:rsidR="00FC267F" w:rsidRDefault="00FC267F" w:rsidP="00655CCF">
      <w:pPr>
        <w:spacing w:line="300" w:lineRule="auto"/>
        <w:ind w:firstLineChars="200" w:firstLine="480"/>
        <w:rPr>
          <w:rFonts w:ascii="仿宋" w:eastAsia="仿宋" w:hAnsi="仿宋"/>
          <w:sz w:val="24"/>
          <w:szCs w:val="24"/>
        </w:rPr>
      </w:pPr>
    </w:p>
    <w:p w14:paraId="0A65F291" w14:textId="77777777" w:rsidR="00FC267F" w:rsidRDefault="00FC267F" w:rsidP="00655CCF">
      <w:pPr>
        <w:spacing w:line="300" w:lineRule="auto"/>
        <w:ind w:firstLineChars="200" w:firstLine="480"/>
        <w:rPr>
          <w:rFonts w:ascii="仿宋" w:eastAsia="仿宋" w:hAnsi="仿宋"/>
          <w:sz w:val="24"/>
          <w:szCs w:val="24"/>
        </w:rPr>
      </w:pPr>
    </w:p>
    <w:p w14:paraId="03A0608D" w14:textId="16624679" w:rsidR="008F0E8D" w:rsidRDefault="008F0E8D" w:rsidP="008F0E8D">
      <w:pPr>
        <w:pStyle w:val="2"/>
        <w:jc w:val="center"/>
        <w:rPr>
          <w:rFonts w:ascii="黑体" w:eastAsia="黑体" w:hAnsi="黑体"/>
        </w:rPr>
      </w:pPr>
      <w:bookmarkStart w:id="4" w:name="_Toc97654647"/>
      <w:r>
        <w:rPr>
          <w:rFonts w:ascii="黑体" w:eastAsia="黑体" w:hAnsi="黑体" w:hint="eastAsia"/>
        </w:rPr>
        <w:lastRenderedPageBreak/>
        <w:t>第</w:t>
      </w:r>
      <w:r w:rsidRPr="00B972EE">
        <w:rPr>
          <w:rFonts w:ascii="Times New Roman" w:eastAsia="黑体" w:hAnsi="Times New Roman" w:cs="Times New Roman"/>
        </w:rPr>
        <w:t>2</w:t>
      </w:r>
      <w:r>
        <w:rPr>
          <w:rFonts w:ascii="黑体" w:eastAsia="黑体" w:hAnsi="黑体" w:hint="eastAsia"/>
        </w:rPr>
        <w:t>章 相关技术</w:t>
      </w:r>
      <w:r w:rsidR="00D703C8">
        <w:rPr>
          <w:rFonts w:ascii="黑体" w:eastAsia="黑体" w:hAnsi="黑体" w:hint="eastAsia"/>
        </w:rPr>
        <w:t>简介</w:t>
      </w:r>
      <w:bookmarkEnd w:id="4"/>
    </w:p>
    <w:p w14:paraId="67CB50B6" w14:textId="2EF70805" w:rsidR="008F0E8D" w:rsidRDefault="008F0E8D" w:rsidP="008F0E8D">
      <w:pPr>
        <w:pStyle w:val="3"/>
        <w:rPr>
          <w:rFonts w:ascii="黑体" w:eastAsia="黑体" w:hAnsi="黑体"/>
          <w:sz w:val="24"/>
          <w:szCs w:val="24"/>
        </w:rPr>
      </w:pPr>
      <w:bookmarkStart w:id="5" w:name="_Toc97654648"/>
      <w:r w:rsidRPr="008F0E8D">
        <w:rPr>
          <w:rFonts w:ascii="Times New Roman" w:eastAsia="黑体" w:hAnsi="Times New Roman" w:cs="Times New Roman"/>
          <w:sz w:val="24"/>
          <w:szCs w:val="24"/>
        </w:rPr>
        <w:t xml:space="preserve">2.1 </w:t>
      </w:r>
      <w:r w:rsidRPr="008F0E8D">
        <w:rPr>
          <w:rFonts w:ascii="黑体" w:eastAsia="黑体" w:hAnsi="黑体" w:hint="eastAsia"/>
          <w:sz w:val="24"/>
          <w:szCs w:val="24"/>
        </w:rPr>
        <w:t>项目架构</w:t>
      </w:r>
      <w:bookmarkEnd w:id="5"/>
    </w:p>
    <w:p w14:paraId="55FB76DD" w14:textId="7F989D65" w:rsidR="00DA6AAD" w:rsidRPr="00196F80" w:rsidRDefault="00DA6AAD" w:rsidP="00196F80">
      <w:pPr>
        <w:spacing w:line="300" w:lineRule="auto"/>
        <w:ind w:firstLineChars="200" w:firstLine="480"/>
        <w:rPr>
          <w:rFonts w:ascii="仿宋" w:eastAsia="仿宋" w:hAnsi="仿宋"/>
          <w:sz w:val="24"/>
          <w:szCs w:val="24"/>
        </w:rPr>
      </w:pPr>
      <w:r w:rsidRPr="00196F80">
        <w:rPr>
          <w:rFonts w:ascii="仿宋" w:eastAsia="仿宋" w:hAnsi="仿宋" w:hint="eastAsia"/>
          <w:sz w:val="24"/>
          <w:szCs w:val="24"/>
        </w:rPr>
        <w:t>为达到</w:t>
      </w:r>
      <w:r w:rsidR="00196F80">
        <w:rPr>
          <w:rFonts w:ascii="仿宋" w:eastAsia="仿宋" w:hAnsi="仿宋" w:hint="eastAsia"/>
          <w:sz w:val="24"/>
          <w:szCs w:val="24"/>
        </w:rPr>
        <w:t>客户端多平台</w:t>
      </w:r>
      <w:r w:rsidR="00196F80" w:rsidRPr="00196F80">
        <w:rPr>
          <w:rFonts w:ascii="Times New Roman" w:eastAsia="仿宋" w:hAnsi="Times New Roman" w:cs="Times New Roman"/>
          <w:sz w:val="24"/>
          <w:szCs w:val="24"/>
        </w:rPr>
        <w:t>UI</w:t>
      </w:r>
      <w:r w:rsidR="00196F80">
        <w:rPr>
          <w:rFonts w:ascii="仿宋" w:eastAsia="仿宋" w:hAnsi="仿宋" w:hint="eastAsia"/>
          <w:sz w:val="24"/>
          <w:szCs w:val="24"/>
        </w:rPr>
        <w:t>设计统一的效果，我们使用</w:t>
      </w:r>
      <w:r w:rsidR="00196F80" w:rsidRPr="00196F80">
        <w:rPr>
          <w:rFonts w:ascii="Times New Roman" w:eastAsia="仿宋" w:hAnsi="Times New Roman" w:cs="Times New Roman"/>
          <w:sz w:val="24"/>
          <w:szCs w:val="24"/>
        </w:rPr>
        <w:t>Flutter</w:t>
      </w:r>
      <w:r w:rsidR="00196F80">
        <w:rPr>
          <w:rFonts w:ascii="仿宋" w:eastAsia="仿宋" w:hAnsi="仿宋" w:hint="eastAsia"/>
          <w:sz w:val="24"/>
          <w:szCs w:val="24"/>
        </w:rPr>
        <w:t>框架统一编译并部署到</w:t>
      </w:r>
      <w:r w:rsidR="00196F80" w:rsidRPr="00196F80">
        <w:rPr>
          <w:rFonts w:ascii="Times New Roman" w:eastAsia="仿宋" w:hAnsi="Times New Roman" w:cs="Times New Roman"/>
          <w:sz w:val="24"/>
          <w:szCs w:val="24"/>
        </w:rPr>
        <w:t>Android</w:t>
      </w:r>
      <w:r w:rsidR="00196F80">
        <w:rPr>
          <w:rFonts w:ascii="仿宋" w:eastAsia="仿宋" w:hAnsi="仿宋" w:hint="eastAsia"/>
          <w:sz w:val="24"/>
          <w:szCs w:val="24"/>
        </w:rPr>
        <w:t>和</w:t>
      </w:r>
      <w:r w:rsidR="00196F80" w:rsidRPr="00196F80">
        <w:rPr>
          <w:rFonts w:ascii="Times New Roman" w:eastAsia="仿宋" w:hAnsi="Times New Roman" w:cs="Times New Roman"/>
          <w:sz w:val="24"/>
          <w:szCs w:val="24"/>
        </w:rPr>
        <w:t>iOS</w:t>
      </w:r>
      <w:r w:rsidR="00196F80">
        <w:rPr>
          <w:rFonts w:ascii="仿宋" w:eastAsia="仿宋" w:hAnsi="仿宋" w:hint="eastAsia"/>
          <w:sz w:val="24"/>
          <w:szCs w:val="24"/>
        </w:rPr>
        <w:t>平台上，提高了一定的开发效率。</w:t>
      </w:r>
      <w:r w:rsidR="00365722">
        <w:rPr>
          <w:rFonts w:ascii="仿宋" w:eastAsia="仿宋" w:hAnsi="仿宋" w:hint="eastAsia"/>
          <w:sz w:val="24"/>
          <w:szCs w:val="24"/>
        </w:rPr>
        <w:t>在服务端，我们将业务逻辑部署到</w:t>
      </w:r>
      <w:r w:rsidR="00365722" w:rsidRPr="001C3B33">
        <w:rPr>
          <w:rFonts w:ascii="Times New Roman" w:eastAsia="仿宋" w:hAnsi="Times New Roman" w:cs="Times New Roman"/>
          <w:sz w:val="24"/>
          <w:szCs w:val="24"/>
        </w:rPr>
        <w:t>Docker</w:t>
      </w:r>
      <w:r w:rsidR="00365722">
        <w:rPr>
          <w:rFonts w:ascii="仿宋" w:eastAsia="仿宋" w:hAnsi="仿宋" w:hint="eastAsia"/>
          <w:sz w:val="24"/>
          <w:szCs w:val="24"/>
        </w:rPr>
        <w:t>中，</w:t>
      </w:r>
      <w:r w:rsidR="006B7589" w:rsidRPr="006B7589">
        <w:rPr>
          <w:rFonts w:ascii="Times New Roman" w:eastAsia="仿宋" w:hAnsi="Times New Roman" w:cs="Times New Roman"/>
          <w:sz w:val="24"/>
          <w:szCs w:val="24"/>
        </w:rPr>
        <w:t>Redis</w:t>
      </w:r>
      <w:proofErr w:type="gramStart"/>
      <w:r w:rsidR="006B7589">
        <w:rPr>
          <w:rFonts w:ascii="仿宋" w:eastAsia="仿宋" w:hAnsi="仿宋" w:hint="eastAsia"/>
          <w:sz w:val="24"/>
          <w:szCs w:val="24"/>
        </w:rPr>
        <w:t>做热点</w:t>
      </w:r>
      <w:proofErr w:type="gramEnd"/>
      <w:r w:rsidR="006B7589">
        <w:rPr>
          <w:rFonts w:ascii="仿宋" w:eastAsia="仿宋" w:hAnsi="仿宋" w:hint="eastAsia"/>
          <w:sz w:val="24"/>
          <w:szCs w:val="24"/>
        </w:rPr>
        <w:t>数据缓存，</w:t>
      </w:r>
      <w:r w:rsidR="00050913">
        <w:rPr>
          <w:rFonts w:ascii="仿宋" w:eastAsia="仿宋" w:hAnsi="仿宋" w:hint="eastAsia"/>
          <w:sz w:val="24"/>
          <w:szCs w:val="24"/>
        </w:rPr>
        <w:t>并使用</w:t>
      </w:r>
      <w:r w:rsidR="00050913" w:rsidRPr="00050913">
        <w:rPr>
          <w:rFonts w:ascii="Times New Roman" w:eastAsia="仿宋" w:hAnsi="Times New Roman" w:cs="Times New Roman"/>
          <w:sz w:val="24"/>
          <w:szCs w:val="24"/>
        </w:rPr>
        <w:t>MySQL</w:t>
      </w:r>
      <w:r w:rsidR="00050913">
        <w:rPr>
          <w:rFonts w:ascii="仿宋" w:eastAsia="仿宋" w:hAnsi="仿宋" w:hint="eastAsia"/>
          <w:sz w:val="24"/>
          <w:szCs w:val="24"/>
        </w:rPr>
        <w:t>进行数据持久化</w:t>
      </w:r>
      <w:r w:rsidR="001C3B33">
        <w:rPr>
          <w:rFonts w:ascii="仿宋" w:eastAsia="仿宋" w:hAnsi="仿宋" w:hint="eastAsia"/>
          <w:sz w:val="24"/>
          <w:szCs w:val="24"/>
        </w:rPr>
        <w:t>，对于</w:t>
      </w:r>
      <w:r w:rsidR="001C3B33" w:rsidRPr="001C3B33">
        <w:rPr>
          <w:rFonts w:ascii="Times New Roman" w:eastAsia="仿宋" w:hAnsi="Times New Roman" w:cs="Times New Roman"/>
          <w:sz w:val="24"/>
          <w:szCs w:val="24"/>
        </w:rPr>
        <w:t>App</w:t>
      </w:r>
      <w:r w:rsidR="001C3B33">
        <w:rPr>
          <w:rFonts w:ascii="仿宋" w:eastAsia="仿宋" w:hAnsi="仿宋" w:hint="eastAsia"/>
          <w:sz w:val="24"/>
          <w:szCs w:val="24"/>
        </w:rPr>
        <w:t>中的图片等其他静态资源，我们使用</w:t>
      </w:r>
      <w:proofErr w:type="gramStart"/>
      <w:r w:rsidR="001C3B33">
        <w:rPr>
          <w:rFonts w:ascii="仿宋" w:eastAsia="仿宋" w:hAnsi="仿宋" w:hint="eastAsia"/>
          <w:sz w:val="24"/>
          <w:szCs w:val="24"/>
        </w:rPr>
        <w:t>腾讯云对象</w:t>
      </w:r>
      <w:proofErr w:type="gramEnd"/>
      <w:r w:rsidR="001C3B33">
        <w:rPr>
          <w:rFonts w:ascii="仿宋" w:eastAsia="仿宋" w:hAnsi="仿宋" w:hint="eastAsia"/>
          <w:sz w:val="24"/>
          <w:szCs w:val="24"/>
        </w:rPr>
        <w:t>存储提供的</w:t>
      </w:r>
      <w:r w:rsidR="001C3B33" w:rsidRPr="001C3B33">
        <w:rPr>
          <w:rFonts w:ascii="Times New Roman" w:eastAsia="仿宋" w:hAnsi="Times New Roman" w:cs="Times New Roman"/>
          <w:sz w:val="24"/>
          <w:szCs w:val="24"/>
        </w:rPr>
        <w:t xml:space="preserve"> SDK</w:t>
      </w:r>
      <w:r w:rsidR="001C3B33">
        <w:rPr>
          <w:rFonts w:ascii="仿宋" w:eastAsia="仿宋" w:hAnsi="仿宋" w:hint="eastAsia"/>
          <w:sz w:val="24"/>
          <w:szCs w:val="24"/>
        </w:rPr>
        <w:t>来进行访问。整体架构如下图所示：</w:t>
      </w:r>
    </w:p>
    <w:p w14:paraId="0113F6B5" w14:textId="18F8A077" w:rsidR="0013478A" w:rsidRDefault="00902F6A" w:rsidP="0013478A">
      <w:pPr>
        <w:keepNext/>
        <w:jc w:val="center"/>
      </w:pPr>
      <w:r>
        <w:object w:dxaOrig="7261" w:dyaOrig="2180" w14:anchorId="15240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42.7pt;height:2in" o:ole="">
            <v:imagedata r:id="rId12" o:title=""/>
          </v:shape>
          <o:OLEObject Type="Embed" ProgID="Visio.Drawing.15" ShapeID="_x0000_i1030" DrawAspect="Content" ObjectID="_1709544687" r:id="rId13"/>
        </w:object>
      </w:r>
    </w:p>
    <w:p w14:paraId="0CF171E9" w14:textId="18B37F84" w:rsidR="006B3E6F" w:rsidRDefault="0013478A" w:rsidP="0013478A">
      <w:pPr>
        <w:pStyle w:val="a8"/>
        <w:jc w:val="center"/>
        <w:rPr>
          <w:rFonts w:ascii="宋体" w:eastAsia="宋体" w:hAnsi="宋体"/>
          <w:sz w:val="18"/>
          <w:szCs w:val="18"/>
        </w:rPr>
      </w:pPr>
      <w:r w:rsidRPr="0013478A">
        <w:rPr>
          <w:rFonts w:ascii="宋体" w:eastAsia="宋体" w:hAnsi="宋体" w:hint="eastAsia"/>
          <w:sz w:val="18"/>
          <w:szCs w:val="18"/>
        </w:rPr>
        <w:t xml:space="preserve">图 </w:t>
      </w:r>
      <w:r w:rsidRPr="0013478A">
        <w:rPr>
          <w:rFonts w:ascii="Times New Roman" w:eastAsia="宋体" w:hAnsi="Times New Roman" w:cs="Times New Roman"/>
          <w:sz w:val="18"/>
          <w:szCs w:val="18"/>
        </w:rPr>
        <w:fldChar w:fldCharType="begin"/>
      </w:r>
      <w:r w:rsidRPr="0013478A">
        <w:rPr>
          <w:rFonts w:ascii="Times New Roman" w:eastAsia="宋体" w:hAnsi="Times New Roman" w:cs="Times New Roman"/>
          <w:sz w:val="18"/>
          <w:szCs w:val="18"/>
        </w:rPr>
        <w:instrText xml:space="preserve"> SEQ </w:instrText>
      </w:r>
      <w:r w:rsidRPr="0013478A">
        <w:rPr>
          <w:rFonts w:ascii="Times New Roman" w:eastAsia="宋体" w:hAnsi="Times New Roman" w:cs="Times New Roman"/>
          <w:sz w:val="18"/>
          <w:szCs w:val="18"/>
        </w:rPr>
        <w:instrText>图表</w:instrText>
      </w:r>
      <w:r w:rsidRPr="0013478A">
        <w:rPr>
          <w:rFonts w:ascii="Times New Roman" w:eastAsia="宋体" w:hAnsi="Times New Roman" w:cs="Times New Roman"/>
          <w:sz w:val="18"/>
          <w:szCs w:val="18"/>
        </w:rPr>
        <w:instrText xml:space="preserve"> \* ARABIC </w:instrText>
      </w:r>
      <w:r w:rsidRPr="0013478A">
        <w:rPr>
          <w:rFonts w:ascii="Times New Roman" w:eastAsia="宋体" w:hAnsi="Times New Roman" w:cs="Times New Roman"/>
          <w:sz w:val="18"/>
          <w:szCs w:val="18"/>
        </w:rPr>
        <w:fldChar w:fldCharType="separate"/>
      </w:r>
      <w:r w:rsidR="00CC3486">
        <w:rPr>
          <w:rFonts w:ascii="Times New Roman" w:eastAsia="宋体" w:hAnsi="Times New Roman" w:cs="Times New Roman"/>
          <w:noProof/>
          <w:sz w:val="18"/>
          <w:szCs w:val="18"/>
        </w:rPr>
        <w:t>2</w:t>
      </w:r>
      <w:r w:rsidRPr="0013478A">
        <w:rPr>
          <w:rFonts w:ascii="Times New Roman" w:eastAsia="宋体" w:hAnsi="Times New Roman" w:cs="Times New Roman"/>
          <w:sz w:val="18"/>
          <w:szCs w:val="18"/>
        </w:rPr>
        <w:fldChar w:fldCharType="end"/>
      </w:r>
      <w:r w:rsidRPr="0013478A">
        <w:rPr>
          <w:rFonts w:ascii="宋体" w:eastAsia="宋体" w:hAnsi="宋体" w:hint="eastAsia"/>
          <w:sz w:val="18"/>
          <w:szCs w:val="18"/>
        </w:rPr>
        <w:t>系统架构图</w:t>
      </w:r>
    </w:p>
    <w:p w14:paraId="6B0AE62B" w14:textId="77777777" w:rsidR="0013478A" w:rsidRPr="0013478A" w:rsidRDefault="0013478A" w:rsidP="0013478A"/>
    <w:p w14:paraId="775701C3" w14:textId="1C2CF4A9" w:rsidR="008F0E8D" w:rsidRDefault="008F0E8D" w:rsidP="008F0E8D">
      <w:pPr>
        <w:pStyle w:val="3"/>
        <w:rPr>
          <w:rFonts w:ascii="Times New Roman" w:hAnsi="Times New Roman" w:cs="Times New Roman"/>
          <w:sz w:val="24"/>
          <w:szCs w:val="24"/>
        </w:rPr>
      </w:pPr>
      <w:bookmarkStart w:id="6" w:name="_Toc97654649"/>
      <w:r w:rsidRPr="008F0E8D">
        <w:rPr>
          <w:rFonts w:ascii="Times New Roman" w:hAnsi="Times New Roman" w:cs="Times New Roman"/>
          <w:sz w:val="24"/>
          <w:szCs w:val="24"/>
        </w:rPr>
        <w:t>2.2</w:t>
      </w:r>
      <w:r>
        <w:rPr>
          <w:rFonts w:ascii="Times New Roman" w:hAnsi="Times New Roman" w:cs="Times New Roman"/>
          <w:sz w:val="24"/>
          <w:szCs w:val="24"/>
        </w:rPr>
        <w:t xml:space="preserve"> </w:t>
      </w:r>
      <w:r>
        <w:rPr>
          <w:rFonts w:ascii="Times New Roman" w:hAnsi="Times New Roman" w:cs="Times New Roman" w:hint="eastAsia"/>
          <w:sz w:val="24"/>
          <w:szCs w:val="24"/>
        </w:rPr>
        <w:t>C</w:t>
      </w:r>
      <w:r>
        <w:rPr>
          <w:rFonts w:ascii="Times New Roman" w:hAnsi="Times New Roman" w:cs="Times New Roman"/>
          <w:sz w:val="24"/>
          <w:szCs w:val="24"/>
        </w:rPr>
        <w:t>/S</w:t>
      </w:r>
      <w:r>
        <w:rPr>
          <w:rFonts w:ascii="Times New Roman" w:hAnsi="Times New Roman" w:cs="Times New Roman" w:hint="eastAsia"/>
          <w:sz w:val="24"/>
          <w:szCs w:val="24"/>
        </w:rPr>
        <w:t>架构</w:t>
      </w:r>
      <w:bookmarkEnd w:id="6"/>
    </w:p>
    <w:p w14:paraId="03B2C6BF" w14:textId="77AF8F76" w:rsidR="0013478A" w:rsidRPr="00FD2E31" w:rsidRDefault="0013478A" w:rsidP="00FF1A17">
      <w:pPr>
        <w:spacing w:line="300" w:lineRule="auto"/>
        <w:ind w:firstLineChars="200" w:firstLine="480"/>
        <w:rPr>
          <w:rFonts w:ascii="Times New Roman" w:eastAsia="仿宋" w:hAnsi="Times New Roman" w:cs="Times New Roman"/>
          <w:sz w:val="24"/>
          <w:szCs w:val="24"/>
        </w:rPr>
      </w:pPr>
      <w:r w:rsidRPr="00FF1A17">
        <w:rPr>
          <w:rFonts w:ascii="仿宋" w:eastAsia="仿宋" w:hAnsi="仿宋" w:hint="eastAsia"/>
          <w:sz w:val="24"/>
          <w:szCs w:val="24"/>
        </w:rPr>
        <w:t>本文研究的系统是一个典型的两层</w:t>
      </w:r>
      <w:r w:rsidRPr="00FF1A17">
        <w:rPr>
          <w:rFonts w:ascii="Times New Roman" w:eastAsia="仿宋" w:hAnsi="Times New Roman" w:cs="Times New Roman"/>
          <w:sz w:val="24"/>
          <w:szCs w:val="24"/>
        </w:rPr>
        <w:t>C/S</w:t>
      </w:r>
      <w:r w:rsidRPr="00FF1A17">
        <w:rPr>
          <w:rFonts w:ascii="仿宋" w:eastAsia="仿宋" w:hAnsi="仿宋" w:hint="eastAsia"/>
          <w:sz w:val="24"/>
          <w:szCs w:val="24"/>
        </w:rPr>
        <w:t>架构</w:t>
      </w:r>
      <w:r w:rsidR="00FF1A17" w:rsidRPr="00FF1A17">
        <w:rPr>
          <w:rFonts w:ascii="仿宋" w:eastAsia="仿宋" w:hAnsi="仿宋" w:hint="eastAsia"/>
          <w:sz w:val="24"/>
          <w:szCs w:val="24"/>
        </w:rPr>
        <w:t>，客户端为用户手机上的移动</w:t>
      </w:r>
      <w:r w:rsidR="00FF1A17" w:rsidRPr="00FF1A17">
        <w:rPr>
          <w:rFonts w:ascii="Times New Roman" w:eastAsia="仿宋" w:hAnsi="Times New Roman" w:cs="Times New Roman"/>
          <w:sz w:val="24"/>
          <w:szCs w:val="24"/>
        </w:rPr>
        <w:t>App</w:t>
      </w:r>
      <w:r w:rsidR="00FF1A17" w:rsidRPr="00FF1A17">
        <w:rPr>
          <w:rFonts w:ascii="仿宋" w:eastAsia="仿宋" w:hAnsi="仿宋"/>
          <w:sz w:val="24"/>
          <w:szCs w:val="24"/>
        </w:rPr>
        <w:t>,</w:t>
      </w:r>
      <w:r w:rsidR="00FF1A17" w:rsidRPr="00FF1A17">
        <w:rPr>
          <w:rFonts w:ascii="仿宋" w:eastAsia="仿宋" w:hAnsi="仿宋" w:hint="eastAsia"/>
          <w:sz w:val="24"/>
          <w:szCs w:val="24"/>
        </w:rPr>
        <w:t>主要由</w:t>
      </w:r>
      <w:r w:rsidR="00FF1A17" w:rsidRPr="00FF1A17">
        <w:rPr>
          <w:rFonts w:ascii="Times New Roman" w:eastAsia="仿宋" w:hAnsi="Times New Roman" w:cs="Times New Roman"/>
          <w:sz w:val="24"/>
          <w:szCs w:val="24"/>
        </w:rPr>
        <w:t>Dart</w:t>
      </w:r>
      <w:r w:rsidR="00FF1A17" w:rsidRPr="00FF1A17">
        <w:rPr>
          <w:rFonts w:ascii="仿宋" w:eastAsia="仿宋" w:hAnsi="仿宋" w:hint="eastAsia"/>
          <w:sz w:val="24"/>
          <w:szCs w:val="24"/>
        </w:rPr>
        <w:t>编写，并使用</w:t>
      </w:r>
      <w:r w:rsidR="00FF1A17" w:rsidRPr="00FF1A17">
        <w:rPr>
          <w:rFonts w:ascii="Times New Roman" w:eastAsia="仿宋" w:hAnsi="Times New Roman" w:cs="Times New Roman"/>
          <w:sz w:val="24"/>
          <w:szCs w:val="24"/>
        </w:rPr>
        <w:t>Flutter</w:t>
      </w:r>
      <w:r w:rsidR="00FF1A17" w:rsidRPr="00FF1A17">
        <w:rPr>
          <w:rFonts w:ascii="仿宋" w:eastAsia="仿宋" w:hAnsi="仿宋" w:hint="eastAsia"/>
          <w:sz w:val="24"/>
          <w:szCs w:val="24"/>
        </w:rPr>
        <w:t>生态里的一些组件对</w:t>
      </w:r>
      <w:r w:rsidR="00FF1A17" w:rsidRPr="00FF1A17">
        <w:rPr>
          <w:rFonts w:ascii="Times New Roman" w:eastAsia="仿宋" w:hAnsi="Times New Roman" w:cs="Times New Roman"/>
          <w:sz w:val="24"/>
          <w:szCs w:val="24"/>
        </w:rPr>
        <w:t>UI</w:t>
      </w:r>
      <w:r w:rsidR="00FF1A17" w:rsidRPr="00FF1A17">
        <w:rPr>
          <w:rFonts w:ascii="仿宋" w:eastAsia="仿宋" w:hAnsi="仿宋" w:hint="eastAsia"/>
          <w:sz w:val="24"/>
          <w:szCs w:val="24"/>
        </w:rPr>
        <w:t>进行修饰</w:t>
      </w:r>
      <w:r w:rsidR="00FD2E31">
        <w:rPr>
          <w:rFonts w:ascii="仿宋" w:eastAsia="仿宋" w:hAnsi="仿宋" w:hint="eastAsia"/>
          <w:sz w:val="24"/>
          <w:szCs w:val="24"/>
        </w:rPr>
        <w:t>并增加动画，提高用户的使用体验。与服务端的通信基于</w:t>
      </w:r>
      <w:r w:rsidR="00FD2E31" w:rsidRPr="00FD2E31">
        <w:rPr>
          <w:rFonts w:ascii="Times New Roman" w:eastAsia="仿宋" w:hAnsi="Times New Roman" w:cs="Times New Roman"/>
          <w:sz w:val="24"/>
          <w:szCs w:val="24"/>
        </w:rPr>
        <w:t>HTTP</w:t>
      </w:r>
      <w:r w:rsidR="0053456E">
        <w:rPr>
          <w:rFonts w:ascii="Times New Roman" w:eastAsia="仿宋" w:hAnsi="Times New Roman" w:cs="Times New Roman"/>
          <w:sz w:val="24"/>
          <w:szCs w:val="24"/>
        </w:rPr>
        <w:t>/</w:t>
      </w:r>
      <w:r w:rsidR="00FD2E31" w:rsidRPr="00FD2E31">
        <w:rPr>
          <w:rFonts w:ascii="Times New Roman" w:eastAsia="仿宋" w:hAnsi="Times New Roman" w:cs="Times New Roman"/>
          <w:sz w:val="24"/>
          <w:szCs w:val="24"/>
        </w:rPr>
        <w:t>2</w:t>
      </w:r>
      <w:r w:rsidR="00FD2E31">
        <w:rPr>
          <w:rFonts w:ascii="Times New Roman" w:eastAsia="仿宋" w:hAnsi="Times New Roman" w:cs="Times New Roman"/>
          <w:sz w:val="24"/>
          <w:szCs w:val="24"/>
        </w:rPr>
        <w:t>.0</w:t>
      </w:r>
      <w:r w:rsidR="00FD2E31">
        <w:rPr>
          <w:rFonts w:ascii="Times New Roman" w:eastAsia="仿宋" w:hAnsi="Times New Roman" w:cs="Times New Roman" w:hint="eastAsia"/>
          <w:sz w:val="24"/>
          <w:szCs w:val="24"/>
        </w:rPr>
        <w:t>的</w:t>
      </w:r>
      <w:proofErr w:type="spellStart"/>
      <w:r w:rsidR="00FD2E31">
        <w:rPr>
          <w:rFonts w:ascii="Times New Roman" w:eastAsia="仿宋" w:hAnsi="Times New Roman" w:cs="Times New Roman" w:hint="eastAsia"/>
          <w:sz w:val="24"/>
          <w:szCs w:val="24"/>
        </w:rPr>
        <w:t>g</w:t>
      </w:r>
      <w:r w:rsidR="00FD2E31">
        <w:rPr>
          <w:rFonts w:ascii="Times New Roman" w:eastAsia="仿宋" w:hAnsi="Times New Roman" w:cs="Times New Roman"/>
          <w:sz w:val="24"/>
          <w:szCs w:val="24"/>
        </w:rPr>
        <w:t>RPC</w:t>
      </w:r>
      <w:proofErr w:type="spellEnd"/>
      <w:r w:rsidR="00FD2E31">
        <w:rPr>
          <w:rFonts w:ascii="Times New Roman" w:eastAsia="仿宋" w:hAnsi="Times New Roman" w:cs="Times New Roman" w:hint="eastAsia"/>
          <w:sz w:val="24"/>
          <w:szCs w:val="24"/>
        </w:rPr>
        <w:t>，这个协议工作在</w:t>
      </w:r>
      <w:r w:rsidR="00FD2E31">
        <w:rPr>
          <w:rFonts w:ascii="Times New Roman" w:eastAsia="仿宋" w:hAnsi="Times New Roman" w:cs="Times New Roman" w:hint="eastAsia"/>
          <w:sz w:val="24"/>
          <w:szCs w:val="24"/>
        </w:rPr>
        <w:t>OSI</w:t>
      </w:r>
      <w:r w:rsidR="00FD2E31">
        <w:rPr>
          <w:rFonts w:ascii="Times New Roman" w:eastAsia="仿宋" w:hAnsi="Times New Roman" w:cs="Times New Roman" w:hint="eastAsia"/>
          <w:sz w:val="24"/>
          <w:szCs w:val="24"/>
        </w:rPr>
        <w:t>七层网络模型中的应用层。使用</w:t>
      </w:r>
      <w:r w:rsidR="00FD2E31">
        <w:rPr>
          <w:rFonts w:ascii="Times New Roman" w:eastAsia="仿宋" w:hAnsi="Times New Roman" w:cs="Times New Roman" w:hint="eastAsia"/>
          <w:sz w:val="24"/>
          <w:szCs w:val="24"/>
        </w:rPr>
        <w:t>Go</w:t>
      </w:r>
      <w:r w:rsidR="00FD2E31">
        <w:rPr>
          <w:rFonts w:ascii="Times New Roman" w:eastAsia="仿宋" w:hAnsi="Times New Roman" w:cs="Times New Roman" w:hint="eastAsia"/>
          <w:sz w:val="24"/>
          <w:szCs w:val="24"/>
        </w:rPr>
        <w:t>编写有关的业务逻辑，</w:t>
      </w:r>
      <w:r w:rsidR="00FD2E31">
        <w:rPr>
          <w:rFonts w:ascii="Times New Roman" w:eastAsia="仿宋" w:hAnsi="Times New Roman" w:cs="Times New Roman" w:hint="eastAsia"/>
          <w:sz w:val="24"/>
          <w:szCs w:val="24"/>
        </w:rPr>
        <w:t>Go</w:t>
      </w:r>
      <w:r w:rsidR="00FD2E31">
        <w:rPr>
          <w:rFonts w:ascii="Times New Roman" w:eastAsia="仿宋" w:hAnsi="Times New Roman" w:cs="Times New Roman" w:hint="eastAsia"/>
          <w:sz w:val="24"/>
          <w:szCs w:val="24"/>
        </w:rPr>
        <w:t>语言不使用中心化的包集散分发中心，都是通过包定义的模块</w:t>
      </w:r>
      <w:r w:rsidR="00FD2E31">
        <w:rPr>
          <w:rFonts w:ascii="Times New Roman" w:eastAsia="仿宋" w:hAnsi="Times New Roman" w:cs="Times New Roman" w:hint="eastAsia"/>
          <w:sz w:val="24"/>
          <w:szCs w:val="24"/>
        </w:rPr>
        <w:t>URL</w:t>
      </w:r>
      <w:r w:rsidR="00FD2E31">
        <w:rPr>
          <w:rFonts w:ascii="Times New Roman" w:eastAsia="仿宋" w:hAnsi="Times New Roman" w:cs="Times New Roman" w:hint="eastAsia"/>
          <w:sz w:val="24"/>
          <w:szCs w:val="24"/>
        </w:rPr>
        <w:t>进行导入。</w:t>
      </w:r>
    </w:p>
    <w:p w14:paraId="675DFFBB" w14:textId="47DBEE9F" w:rsidR="008F0E8D" w:rsidRDefault="008F0E8D" w:rsidP="008F0E8D">
      <w:pPr>
        <w:pStyle w:val="3"/>
        <w:rPr>
          <w:rFonts w:ascii="黑体" w:eastAsia="黑体" w:hAnsi="黑体"/>
          <w:sz w:val="24"/>
          <w:szCs w:val="24"/>
        </w:rPr>
      </w:pPr>
      <w:bookmarkStart w:id="7" w:name="_Toc97654650"/>
      <w:r w:rsidRPr="008F0E8D">
        <w:rPr>
          <w:rFonts w:ascii="Times New Roman" w:eastAsia="黑体" w:hAnsi="Times New Roman" w:cs="Times New Roman"/>
          <w:sz w:val="24"/>
          <w:szCs w:val="24"/>
        </w:rPr>
        <w:t xml:space="preserve">2.3 </w:t>
      </w:r>
      <w:proofErr w:type="spellStart"/>
      <w:r w:rsidRPr="008F0E8D">
        <w:rPr>
          <w:rFonts w:ascii="Times New Roman" w:eastAsia="黑体" w:hAnsi="Times New Roman" w:cs="Times New Roman"/>
          <w:sz w:val="24"/>
          <w:szCs w:val="24"/>
        </w:rPr>
        <w:t>gRPC</w:t>
      </w:r>
      <w:proofErr w:type="spellEnd"/>
      <w:r w:rsidRPr="008F0E8D">
        <w:rPr>
          <w:rFonts w:ascii="Times New Roman" w:eastAsia="黑体" w:hAnsi="Times New Roman" w:cs="Times New Roman"/>
          <w:sz w:val="24"/>
          <w:szCs w:val="24"/>
        </w:rPr>
        <w:t xml:space="preserve"> </w:t>
      </w:r>
      <w:r w:rsidRPr="008F0E8D">
        <w:rPr>
          <w:rFonts w:ascii="黑体" w:eastAsia="黑体" w:hAnsi="黑体" w:hint="eastAsia"/>
          <w:sz w:val="24"/>
          <w:szCs w:val="24"/>
        </w:rPr>
        <w:t>技术</w:t>
      </w:r>
      <w:bookmarkEnd w:id="7"/>
    </w:p>
    <w:p w14:paraId="5B5E30B6" w14:textId="3A842E08" w:rsidR="0053456E" w:rsidRPr="00E33050" w:rsidRDefault="0053456E" w:rsidP="0053456E">
      <w:pPr>
        <w:spacing w:line="300" w:lineRule="auto"/>
        <w:ind w:firstLineChars="200" w:firstLine="480"/>
        <w:rPr>
          <w:rFonts w:ascii="Times New Roman" w:eastAsia="仿宋" w:hAnsi="Times New Roman" w:cs="Times New Roman"/>
          <w:sz w:val="24"/>
          <w:szCs w:val="24"/>
        </w:rPr>
      </w:pPr>
      <w:proofErr w:type="spellStart"/>
      <w:r w:rsidRPr="00E33050">
        <w:rPr>
          <w:rFonts w:ascii="Times New Roman" w:eastAsia="仿宋" w:hAnsi="Times New Roman" w:cs="Times New Roman"/>
          <w:sz w:val="24"/>
          <w:szCs w:val="24"/>
        </w:rPr>
        <w:t>gRPC</w:t>
      </w:r>
      <w:proofErr w:type="spellEnd"/>
      <w:r w:rsidRPr="00E33050">
        <w:rPr>
          <w:rFonts w:ascii="仿宋" w:eastAsia="仿宋" w:hAnsi="仿宋" w:hint="eastAsia"/>
          <w:sz w:val="24"/>
          <w:szCs w:val="24"/>
        </w:rPr>
        <w:t>是</w:t>
      </w:r>
      <w:r w:rsidRPr="00E33050">
        <w:rPr>
          <w:rFonts w:ascii="Times New Roman" w:eastAsia="仿宋" w:hAnsi="Times New Roman" w:cs="Times New Roman"/>
          <w:sz w:val="24"/>
          <w:szCs w:val="24"/>
        </w:rPr>
        <w:t>Google</w:t>
      </w:r>
      <w:r w:rsidRPr="00E33050">
        <w:rPr>
          <w:rFonts w:ascii="仿宋" w:eastAsia="仿宋" w:hAnsi="仿宋" w:hint="eastAsia"/>
          <w:sz w:val="24"/>
          <w:szCs w:val="24"/>
        </w:rPr>
        <w:t>公司开发的一套基于</w:t>
      </w:r>
      <w:r w:rsidRPr="00E33050">
        <w:rPr>
          <w:rFonts w:ascii="Times New Roman" w:eastAsia="仿宋" w:hAnsi="Times New Roman" w:cs="Times New Roman"/>
          <w:sz w:val="24"/>
          <w:szCs w:val="24"/>
        </w:rPr>
        <w:t>Protocol Buffer</w:t>
      </w:r>
      <w:r w:rsidRPr="00E33050">
        <w:rPr>
          <w:rFonts w:ascii="仿宋" w:eastAsia="仿宋" w:hAnsi="仿宋" w:hint="eastAsia"/>
          <w:sz w:val="24"/>
          <w:szCs w:val="24"/>
        </w:rPr>
        <w:t>序列化协议的</w:t>
      </w:r>
      <w:r w:rsidRPr="00E33050">
        <w:rPr>
          <w:rFonts w:ascii="Times New Roman" w:eastAsia="仿宋" w:hAnsi="Times New Roman" w:cs="Times New Roman"/>
          <w:sz w:val="24"/>
          <w:szCs w:val="24"/>
        </w:rPr>
        <w:t>RPC</w:t>
      </w:r>
      <w:r w:rsidRPr="00E33050">
        <w:rPr>
          <w:rFonts w:ascii="仿宋" w:eastAsia="仿宋" w:hAnsi="仿宋" w:hint="eastAsia"/>
          <w:sz w:val="24"/>
          <w:szCs w:val="24"/>
        </w:rPr>
        <w:t>通信框架，基于</w:t>
      </w:r>
      <w:r w:rsidRPr="00E33050">
        <w:rPr>
          <w:rFonts w:ascii="Times New Roman" w:eastAsia="仿宋" w:hAnsi="Times New Roman" w:cs="Times New Roman"/>
          <w:sz w:val="24"/>
          <w:szCs w:val="24"/>
        </w:rPr>
        <w:t>HTTP/2</w:t>
      </w:r>
      <w:r w:rsidRPr="00E33050">
        <w:rPr>
          <w:rFonts w:ascii="Times New Roman" w:eastAsia="仿宋" w:hAnsi="Times New Roman" w:cs="Times New Roman" w:hint="eastAsia"/>
          <w:sz w:val="24"/>
          <w:szCs w:val="24"/>
        </w:rPr>
        <w:t>。该技术支持多种语言，</w:t>
      </w:r>
      <w:r w:rsidR="00931EBA">
        <w:rPr>
          <w:rFonts w:ascii="Times New Roman" w:eastAsia="仿宋" w:hAnsi="Times New Roman" w:cs="Times New Roman" w:hint="eastAsia"/>
          <w:sz w:val="24"/>
          <w:szCs w:val="24"/>
        </w:rPr>
        <w:t>并提供对</w:t>
      </w:r>
      <w:r w:rsidRPr="00E33050">
        <w:rPr>
          <w:rFonts w:ascii="Times New Roman" w:eastAsia="仿宋" w:hAnsi="Times New Roman" w:cs="Times New Roman" w:hint="eastAsia"/>
          <w:sz w:val="24"/>
          <w:szCs w:val="24"/>
        </w:rPr>
        <w:t>网络</w:t>
      </w:r>
      <w:r w:rsidR="006C1D39">
        <w:rPr>
          <w:rFonts w:ascii="Times New Roman" w:eastAsia="仿宋" w:hAnsi="Times New Roman" w:cs="Times New Roman" w:hint="eastAsia"/>
          <w:sz w:val="24"/>
          <w:szCs w:val="24"/>
        </w:rPr>
        <w:t>层</w:t>
      </w:r>
      <w:r w:rsidRPr="00E33050">
        <w:rPr>
          <w:rFonts w:ascii="Times New Roman" w:eastAsia="仿宋" w:hAnsi="Times New Roman" w:cs="Times New Roman" w:hint="eastAsia"/>
          <w:sz w:val="24"/>
          <w:szCs w:val="24"/>
        </w:rPr>
        <w:t>进行配置和纳管的方法。除用在典型的</w:t>
      </w:r>
      <w:r w:rsidRPr="00E33050">
        <w:rPr>
          <w:rFonts w:ascii="Times New Roman" w:eastAsia="仿宋" w:hAnsi="Times New Roman" w:cs="Times New Roman" w:hint="eastAsia"/>
          <w:sz w:val="24"/>
          <w:szCs w:val="24"/>
        </w:rPr>
        <w:t>C</w:t>
      </w:r>
      <w:r w:rsidRPr="00E33050">
        <w:rPr>
          <w:rFonts w:ascii="Times New Roman" w:eastAsia="仿宋" w:hAnsi="Times New Roman" w:cs="Times New Roman"/>
          <w:sz w:val="24"/>
          <w:szCs w:val="24"/>
        </w:rPr>
        <w:t>/S</w:t>
      </w:r>
      <w:r w:rsidRPr="00E33050">
        <w:rPr>
          <w:rFonts w:ascii="Times New Roman" w:eastAsia="仿宋" w:hAnsi="Times New Roman" w:cs="Times New Roman" w:hint="eastAsia"/>
          <w:sz w:val="24"/>
          <w:szCs w:val="24"/>
        </w:rPr>
        <w:t>架构的网络通信外，也可作为大型公司内部</w:t>
      </w:r>
      <w:r w:rsidR="00E33050">
        <w:rPr>
          <w:rFonts w:ascii="Times New Roman" w:eastAsia="仿宋" w:hAnsi="Times New Roman" w:cs="Times New Roman" w:hint="eastAsia"/>
          <w:sz w:val="24"/>
          <w:szCs w:val="24"/>
        </w:rPr>
        <w:t>局域网</w:t>
      </w:r>
      <w:r w:rsidRPr="00E33050">
        <w:rPr>
          <w:rFonts w:ascii="Times New Roman" w:eastAsia="仿宋" w:hAnsi="Times New Roman" w:cs="Times New Roman" w:hint="eastAsia"/>
          <w:sz w:val="24"/>
          <w:szCs w:val="24"/>
        </w:rPr>
        <w:t>负载均衡的方</w:t>
      </w:r>
      <w:r w:rsidRPr="00E33050">
        <w:rPr>
          <w:rFonts w:ascii="Times New Roman" w:eastAsia="仿宋" w:hAnsi="Times New Roman" w:cs="Times New Roman" w:hint="eastAsia"/>
          <w:sz w:val="24"/>
          <w:szCs w:val="24"/>
        </w:rPr>
        <w:lastRenderedPageBreak/>
        <w:t>案之一。由于是开源框架，故使用者可对其二次开发</w:t>
      </w:r>
      <w:r w:rsidR="00E33050">
        <w:rPr>
          <w:rFonts w:ascii="Times New Roman" w:eastAsia="仿宋" w:hAnsi="Times New Roman" w:cs="Times New Roman" w:hint="eastAsia"/>
          <w:sz w:val="24"/>
          <w:szCs w:val="24"/>
        </w:rPr>
        <w:t>。得益于</w:t>
      </w:r>
      <w:r w:rsidR="00E33050">
        <w:rPr>
          <w:rFonts w:ascii="Times New Roman" w:eastAsia="仿宋" w:hAnsi="Times New Roman" w:cs="Times New Roman" w:hint="eastAsia"/>
          <w:sz w:val="24"/>
          <w:szCs w:val="24"/>
        </w:rPr>
        <w:t>P</w:t>
      </w:r>
      <w:r w:rsidR="00E33050">
        <w:rPr>
          <w:rFonts w:ascii="Times New Roman" w:eastAsia="仿宋" w:hAnsi="Times New Roman" w:cs="Times New Roman"/>
          <w:sz w:val="24"/>
          <w:szCs w:val="24"/>
        </w:rPr>
        <w:t>rotocol Bu</w:t>
      </w:r>
      <w:r w:rsidR="00E33050">
        <w:rPr>
          <w:rFonts w:ascii="Times New Roman" w:eastAsia="仿宋" w:hAnsi="Times New Roman" w:cs="Times New Roman" w:hint="eastAsia"/>
          <w:sz w:val="24"/>
          <w:szCs w:val="24"/>
        </w:rPr>
        <w:t>ffer</w:t>
      </w:r>
      <w:r w:rsidR="00E33050">
        <w:rPr>
          <w:rFonts w:ascii="Times New Roman" w:eastAsia="仿宋" w:hAnsi="Times New Roman" w:cs="Times New Roman" w:hint="eastAsia"/>
          <w:sz w:val="24"/>
          <w:szCs w:val="24"/>
        </w:rPr>
        <w:t>序列化速度远超</w:t>
      </w:r>
      <w:r w:rsidR="00E33050">
        <w:rPr>
          <w:rFonts w:ascii="Times New Roman" w:eastAsia="仿宋" w:hAnsi="Times New Roman" w:cs="Times New Roman" w:hint="eastAsia"/>
          <w:sz w:val="24"/>
          <w:szCs w:val="24"/>
        </w:rPr>
        <w:t>JSON</w:t>
      </w:r>
      <w:r w:rsidR="00E33050">
        <w:rPr>
          <w:rFonts w:ascii="Times New Roman" w:eastAsia="仿宋" w:hAnsi="Times New Roman" w:cs="Times New Roman" w:hint="eastAsia"/>
          <w:sz w:val="24"/>
          <w:szCs w:val="24"/>
        </w:rPr>
        <w:t>，</w:t>
      </w:r>
      <w:proofErr w:type="spellStart"/>
      <w:r w:rsidR="00E33050">
        <w:rPr>
          <w:rFonts w:ascii="Times New Roman" w:eastAsia="仿宋" w:hAnsi="Times New Roman" w:cs="Times New Roman" w:hint="eastAsia"/>
          <w:sz w:val="24"/>
          <w:szCs w:val="24"/>
        </w:rPr>
        <w:t>g</w:t>
      </w:r>
      <w:r w:rsidR="00E33050">
        <w:rPr>
          <w:rFonts w:ascii="Times New Roman" w:eastAsia="仿宋" w:hAnsi="Times New Roman" w:cs="Times New Roman"/>
          <w:sz w:val="24"/>
          <w:szCs w:val="24"/>
        </w:rPr>
        <w:t>RPC</w:t>
      </w:r>
      <w:proofErr w:type="spellEnd"/>
      <w:r w:rsidR="00E33050">
        <w:rPr>
          <w:rFonts w:ascii="Times New Roman" w:eastAsia="仿宋" w:hAnsi="Times New Roman" w:cs="Times New Roman" w:hint="eastAsia"/>
          <w:sz w:val="24"/>
          <w:szCs w:val="24"/>
        </w:rPr>
        <w:t>在</w:t>
      </w:r>
      <w:r w:rsidR="000A39E2">
        <w:rPr>
          <w:rFonts w:ascii="Times New Roman" w:eastAsia="仿宋" w:hAnsi="Times New Roman" w:cs="Times New Roman" w:hint="eastAsia"/>
          <w:sz w:val="24"/>
          <w:szCs w:val="24"/>
        </w:rPr>
        <w:t>有效</w:t>
      </w:r>
      <w:r w:rsidR="00E33050">
        <w:rPr>
          <w:rFonts w:ascii="Times New Roman" w:eastAsia="仿宋" w:hAnsi="Times New Roman" w:cs="Times New Roman" w:hint="eastAsia"/>
          <w:sz w:val="24"/>
          <w:szCs w:val="24"/>
        </w:rPr>
        <w:t>网络信息</w:t>
      </w:r>
      <w:r w:rsidR="000A39E2">
        <w:rPr>
          <w:rFonts w:ascii="Times New Roman" w:eastAsia="仿宋" w:hAnsi="Times New Roman" w:cs="Times New Roman" w:hint="eastAsia"/>
          <w:sz w:val="24"/>
          <w:szCs w:val="24"/>
        </w:rPr>
        <w:t>的</w:t>
      </w:r>
      <w:r w:rsidR="00E33050">
        <w:rPr>
          <w:rFonts w:ascii="Times New Roman" w:eastAsia="仿宋" w:hAnsi="Times New Roman" w:cs="Times New Roman" w:hint="eastAsia"/>
          <w:sz w:val="24"/>
          <w:szCs w:val="24"/>
        </w:rPr>
        <w:t>传输率和利用率上都远胜过去的</w:t>
      </w:r>
      <w:r w:rsidR="00E33050">
        <w:rPr>
          <w:rFonts w:ascii="Times New Roman" w:eastAsia="仿宋" w:hAnsi="Times New Roman" w:cs="Times New Roman" w:hint="eastAsia"/>
          <w:sz w:val="24"/>
          <w:szCs w:val="24"/>
        </w:rPr>
        <w:t>RE</w:t>
      </w:r>
      <w:r w:rsidR="00E33050">
        <w:rPr>
          <w:rFonts w:ascii="Times New Roman" w:eastAsia="仿宋" w:hAnsi="Times New Roman" w:cs="Times New Roman"/>
          <w:sz w:val="24"/>
          <w:szCs w:val="24"/>
        </w:rPr>
        <w:t>STful API</w:t>
      </w:r>
      <w:r w:rsidR="00E33050">
        <w:rPr>
          <w:rFonts w:ascii="Times New Roman" w:eastAsia="仿宋" w:hAnsi="Times New Roman" w:cs="Times New Roman" w:hint="eastAsia"/>
          <w:sz w:val="24"/>
          <w:szCs w:val="24"/>
        </w:rPr>
        <w:t>设计，因此可</w:t>
      </w:r>
      <w:proofErr w:type="gramStart"/>
      <w:r w:rsidR="00E33050">
        <w:rPr>
          <w:rFonts w:ascii="Times New Roman" w:eastAsia="仿宋" w:hAnsi="Times New Roman" w:cs="Times New Roman" w:hint="eastAsia"/>
          <w:sz w:val="24"/>
          <w:szCs w:val="24"/>
        </w:rPr>
        <w:t>作为弱网通信</w:t>
      </w:r>
      <w:proofErr w:type="gramEnd"/>
      <w:r w:rsidR="00E33050">
        <w:rPr>
          <w:rFonts w:ascii="Times New Roman" w:eastAsia="仿宋" w:hAnsi="Times New Roman" w:cs="Times New Roman" w:hint="eastAsia"/>
          <w:sz w:val="24"/>
          <w:szCs w:val="24"/>
        </w:rPr>
        <w:t>技术的基础。</w:t>
      </w:r>
    </w:p>
    <w:p w14:paraId="6B55F0D5" w14:textId="0E70DBD9" w:rsidR="004A21D9" w:rsidRDefault="004A21D9" w:rsidP="004A21D9">
      <w:pPr>
        <w:pStyle w:val="3"/>
        <w:rPr>
          <w:rFonts w:ascii="黑体" w:eastAsia="黑体" w:hAnsi="黑体"/>
          <w:sz w:val="24"/>
          <w:szCs w:val="24"/>
        </w:rPr>
      </w:pPr>
      <w:bookmarkStart w:id="8" w:name="_Toc97654651"/>
      <w:r w:rsidRPr="004A21D9">
        <w:rPr>
          <w:rFonts w:ascii="Times New Roman" w:eastAsia="黑体" w:hAnsi="Times New Roman" w:cs="Times New Roman"/>
          <w:sz w:val="24"/>
          <w:szCs w:val="24"/>
        </w:rPr>
        <w:t>2.4 Flutter</w:t>
      </w:r>
      <w:r w:rsidRPr="004A21D9">
        <w:rPr>
          <w:rFonts w:ascii="黑体" w:eastAsia="黑体" w:hAnsi="黑体"/>
          <w:sz w:val="24"/>
          <w:szCs w:val="24"/>
        </w:rPr>
        <w:t xml:space="preserve"> </w:t>
      </w:r>
      <w:r w:rsidRPr="004A21D9">
        <w:rPr>
          <w:rFonts w:ascii="黑体" w:eastAsia="黑体" w:hAnsi="黑体" w:hint="eastAsia"/>
          <w:sz w:val="24"/>
          <w:szCs w:val="24"/>
        </w:rPr>
        <w:t>技术</w:t>
      </w:r>
      <w:bookmarkEnd w:id="8"/>
    </w:p>
    <w:p w14:paraId="5E603074" w14:textId="042F9419" w:rsidR="00A45FD2" w:rsidRDefault="00CA1574" w:rsidP="004E4591">
      <w:pPr>
        <w:spacing w:line="300" w:lineRule="auto"/>
        <w:ind w:firstLineChars="200" w:firstLine="480"/>
        <w:rPr>
          <w:rFonts w:ascii="Times New Roman" w:eastAsia="仿宋" w:hAnsi="Times New Roman" w:cs="Times New Roman"/>
          <w:sz w:val="24"/>
          <w:szCs w:val="24"/>
        </w:rPr>
      </w:pPr>
      <w:r w:rsidRPr="00CA1574">
        <w:rPr>
          <w:rFonts w:ascii="Times New Roman" w:eastAsia="仿宋" w:hAnsi="Times New Roman" w:cs="Times New Roman"/>
          <w:sz w:val="24"/>
          <w:szCs w:val="24"/>
        </w:rPr>
        <w:t>Flutter</w:t>
      </w:r>
      <w:r w:rsidRPr="00CA1574">
        <w:rPr>
          <w:rFonts w:ascii="仿宋" w:eastAsia="仿宋" w:hAnsi="仿宋" w:hint="eastAsia"/>
          <w:sz w:val="24"/>
          <w:szCs w:val="24"/>
        </w:rPr>
        <w:t>是</w:t>
      </w:r>
      <w:r w:rsidRPr="00CA1574">
        <w:rPr>
          <w:rFonts w:ascii="Times New Roman" w:eastAsia="仿宋" w:hAnsi="Times New Roman" w:cs="Times New Roman"/>
          <w:sz w:val="24"/>
          <w:szCs w:val="24"/>
        </w:rPr>
        <w:t>Google</w:t>
      </w:r>
      <w:r w:rsidR="00200EA7">
        <w:rPr>
          <w:rFonts w:ascii="Times New Roman" w:eastAsia="仿宋" w:hAnsi="Times New Roman" w:cs="Times New Roman" w:hint="eastAsia"/>
          <w:sz w:val="24"/>
          <w:szCs w:val="24"/>
        </w:rPr>
        <w:t>公司</w:t>
      </w:r>
      <w:r w:rsidR="00F63C92">
        <w:rPr>
          <w:rFonts w:ascii="仿宋" w:eastAsia="仿宋" w:hAnsi="仿宋" w:hint="eastAsia"/>
          <w:sz w:val="24"/>
          <w:szCs w:val="24"/>
        </w:rPr>
        <w:t>开源</w:t>
      </w:r>
      <w:r w:rsidRPr="00CA1574">
        <w:rPr>
          <w:rFonts w:ascii="仿宋" w:eastAsia="仿宋" w:hAnsi="仿宋" w:hint="eastAsia"/>
          <w:sz w:val="24"/>
          <w:szCs w:val="24"/>
        </w:rPr>
        <w:t>的一套</w:t>
      </w:r>
      <w:r w:rsidRPr="00CA1574">
        <w:rPr>
          <w:rFonts w:ascii="Times New Roman" w:eastAsia="仿宋" w:hAnsi="Times New Roman" w:cs="Times New Roman"/>
          <w:sz w:val="24"/>
          <w:szCs w:val="24"/>
        </w:rPr>
        <w:t>UI</w:t>
      </w:r>
      <w:r w:rsidRPr="00CA1574">
        <w:rPr>
          <w:rFonts w:ascii="仿宋" w:eastAsia="仿宋" w:hAnsi="仿宋" w:hint="eastAsia"/>
          <w:sz w:val="24"/>
          <w:szCs w:val="24"/>
        </w:rPr>
        <w:t>框架，支持</w:t>
      </w:r>
      <w:r w:rsidRPr="00CA1574">
        <w:rPr>
          <w:rFonts w:ascii="Times New Roman" w:eastAsia="仿宋" w:hAnsi="Times New Roman" w:cs="Times New Roman"/>
          <w:sz w:val="24"/>
          <w:szCs w:val="24"/>
        </w:rPr>
        <w:t>iOS</w:t>
      </w:r>
      <w:r w:rsidRPr="00CA1574">
        <w:rPr>
          <w:rFonts w:ascii="Times New Roman" w:eastAsia="仿宋" w:hAnsi="Times New Roman" w:cs="Times New Roman"/>
          <w:sz w:val="24"/>
          <w:szCs w:val="24"/>
        </w:rPr>
        <w:t>、</w:t>
      </w:r>
      <w:r w:rsidRPr="00CA1574">
        <w:rPr>
          <w:rFonts w:ascii="Times New Roman" w:eastAsia="仿宋" w:hAnsi="Times New Roman" w:cs="Times New Roman"/>
          <w:sz w:val="24"/>
          <w:szCs w:val="24"/>
        </w:rPr>
        <w:t>Android</w:t>
      </w:r>
      <w:r w:rsidR="002647F1">
        <w:rPr>
          <w:rFonts w:ascii="Times New Roman" w:eastAsia="仿宋" w:hAnsi="Times New Roman" w:cs="Times New Roman" w:hint="eastAsia"/>
          <w:sz w:val="24"/>
          <w:szCs w:val="24"/>
        </w:rPr>
        <w:t>、</w:t>
      </w:r>
      <w:r w:rsidR="002647F1">
        <w:rPr>
          <w:rFonts w:ascii="Times New Roman" w:eastAsia="仿宋" w:hAnsi="Times New Roman" w:cs="Times New Roman" w:hint="eastAsia"/>
          <w:sz w:val="24"/>
          <w:szCs w:val="24"/>
        </w:rPr>
        <w:t>W</w:t>
      </w:r>
      <w:r w:rsidR="002647F1">
        <w:rPr>
          <w:rFonts w:ascii="Times New Roman" w:eastAsia="仿宋" w:hAnsi="Times New Roman" w:cs="Times New Roman"/>
          <w:sz w:val="24"/>
          <w:szCs w:val="24"/>
        </w:rPr>
        <w:t>eb</w:t>
      </w:r>
      <w:r w:rsidR="002647F1">
        <w:rPr>
          <w:rFonts w:ascii="Times New Roman" w:eastAsia="仿宋" w:hAnsi="Times New Roman" w:cs="Times New Roman" w:hint="eastAsia"/>
          <w:sz w:val="24"/>
          <w:szCs w:val="24"/>
        </w:rPr>
        <w:t>、</w:t>
      </w:r>
      <w:r w:rsidR="002647F1">
        <w:rPr>
          <w:rFonts w:ascii="Times New Roman" w:eastAsia="仿宋" w:hAnsi="Times New Roman" w:cs="Times New Roman" w:hint="eastAsia"/>
          <w:sz w:val="24"/>
          <w:szCs w:val="24"/>
        </w:rPr>
        <w:t>W</w:t>
      </w:r>
      <w:r w:rsidR="002647F1">
        <w:rPr>
          <w:rFonts w:ascii="Times New Roman" w:eastAsia="仿宋" w:hAnsi="Times New Roman" w:cs="Times New Roman"/>
          <w:sz w:val="24"/>
          <w:szCs w:val="24"/>
        </w:rPr>
        <w:t>indows</w:t>
      </w:r>
      <w:r w:rsidR="002647F1">
        <w:rPr>
          <w:rFonts w:ascii="Times New Roman" w:eastAsia="仿宋" w:hAnsi="Times New Roman" w:cs="Times New Roman" w:hint="eastAsia"/>
          <w:sz w:val="24"/>
          <w:szCs w:val="24"/>
        </w:rPr>
        <w:t>、</w:t>
      </w:r>
      <w:r w:rsidR="002647F1">
        <w:rPr>
          <w:rFonts w:ascii="Times New Roman" w:eastAsia="仿宋" w:hAnsi="Times New Roman" w:cs="Times New Roman"/>
          <w:sz w:val="24"/>
          <w:szCs w:val="24"/>
        </w:rPr>
        <w:t>M</w:t>
      </w:r>
      <w:r w:rsidR="002647F1">
        <w:rPr>
          <w:rFonts w:ascii="Times New Roman" w:eastAsia="仿宋" w:hAnsi="Times New Roman" w:cs="Times New Roman" w:hint="eastAsia"/>
          <w:sz w:val="24"/>
          <w:szCs w:val="24"/>
        </w:rPr>
        <w:t>ac</w:t>
      </w:r>
      <w:r w:rsidR="002647F1">
        <w:rPr>
          <w:rFonts w:ascii="Times New Roman" w:eastAsia="仿宋" w:hAnsi="Times New Roman" w:cs="Times New Roman"/>
          <w:sz w:val="24"/>
          <w:szCs w:val="24"/>
        </w:rPr>
        <w:t>OS</w:t>
      </w:r>
      <w:r w:rsidR="002647F1">
        <w:rPr>
          <w:rFonts w:ascii="仿宋" w:eastAsia="仿宋" w:hAnsi="仿宋" w:hint="eastAsia"/>
          <w:sz w:val="24"/>
          <w:szCs w:val="24"/>
        </w:rPr>
        <w:t>、</w:t>
      </w:r>
      <w:r w:rsidR="002647F1" w:rsidRPr="002647F1">
        <w:rPr>
          <w:rFonts w:ascii="Times New Roman" w:eastAsia="仿宋" w:hAnsi="Times New Roman" w:cs="Times New Roman"/>
          <w:sz w:val="24"/>
          <w:szCs w:val="24"/>
        </w:rPr>
        <w:t>Linux</w:t>
      </w:r>
      <w:r w:rsidRPr="00CA1574">
        <w:rPr>
          <w:rFonts w:ascii="仿宋" w:eastAsia="仿宋" w:hAnsi="仿宋" w:hint="eastAsia"/>
          <w:sz w:val="24"/>
          <w:szCs w:val="24"/>
        </w:rPr>
        <w:t>。</w:t>
      </w:r>
      <w:r w:rsidR="008C2881">
        <w:rPr>
          <w:rFonts w:ascii="仿宋" w:eastAsia="仿宋" w:hAnsi="仿宋" w:hint="eastAsia"/>
          <w:sz w:val="24"/>
          <w:szCs w:val="24"/>
        </w:rPr>
        <w:t>同时也是构建系统</w:t>
      </w:r>
      <w:r w:rsidR="008C2881" w:rsidRPr="00816CC0">
        <w:rPr>
          <w:rFonts w:ascii="Times New Roman" w:eastAsia="仿宋" w:hAnsi="Times New Roman" w:cs="Times New Roman"/>
          <w:sz w:val="24"/>
          <w:szCs w:val="24"/>
        </w:rPr>
        <w:t>Fu</w:t>
      </w:r>
      <w:r w:rsidR="00457208" w:rsidRPr="00816CC0">
        <w:rPr>
          <w:rFonts w:ascii="Times New Roman" w:eastAsia="仿宋" w:hAnsi="Times New Roman" w:cs="Times New Roman"/>
          <w:sz w:val="24"/>
          <w:szCs w:val="24"/>
        </w:rPr>
        <w:t>c</w:t>
      </w:r>
      <w:r w:rsidR="008C2881" w:rsidRPr="00816CC0">
        <w:rPr>
          <w:rFonts w:ascii="Times New Roman" w:eastAsia="仿宋" w:hAnsi="Times New Roman" w:cs="Times New Roman"/>
          <w:sz w:val="24"/>
          <w:szCs w:val="24"/>
        </w:rPr>
        <w:t>h</w:t>
      </w:r>
      <w:r w:rsidR="00457208" w:rsidRPr="00816CC0">
        <w:rPr>
          <w:rFonts w:ascii="Times New Roman" w:eastAsia="仿宋" w:hAnsi="Times New Roman" w:cs="Times New Roman"/>
          <w:sz w:val="24"/>
          <w:szCs w:val="24"/>
        </w:rPr>
        <w:t>s</w:t>
      </w:r>
      <w:r w:rsidR="008C2881" w:rsidRPr="00816CC0">
        <w:rPr>
          <w:rFonts w:ascii="Times New Roman" w:eastAsia="仿宋" w:hAnsi="Times New Roman" w:cs="Times New Roman"/>
          <w:sz w:val="24"/>
          <w:szCs w:val="24"/>
        </w:rPr>
        <w:t>ia</w:t>
      </w:r>
      <w:r w:rsidR="00457208">
        <w:rPr>
          <w:rFonts w:ascii="仿宋" w:eastAsia="仿宋" w:hAnsi="仿宋" w:hint="eastAsia"/>
          <w:sz w:val="24"/>
          <w:szCs w:val="24"/>
        </w:rPr>
        <w:t>的默认套件。</w:t>
      </w:r>
      <w:r w:rsidR="00816CC0">
        <w:rPr>
          <w:rFonts w:ascii="Times New Roman" w:eastAsia="仿宋" w:hAnsi="Times New Roman" w:cs="Times New Roman" w:hint="eastAsia"/>
          <w:sz w:val="24"/>
          <w:szCs w:val="24"/>
        </w:rPr>
        <w:t>得益于其底层</w:t>
      </w:r>
      <w:r w:rsidR="00816CC0">
        <w:rPr>
          <w:rFonts w:ascii="Times New Roman" w:eastAsia="仿宋" w:hAnsi="Times New Roman" w:cs="Times New Roman"/>
          <w:sz w:val="24"/>
          <w:szCs w:val="24"/>
        </w:rPr>
        <w:t>2</w:t>
      </w:r>
      <w:r w:rsidR="00816CC0">
        <w:rPr>
          <w:rFonts w:ascii="Times New Roman" w:eastAsia="仿宋" w:hAnsi="Times New Roman" w:cs="Times New Roman" w:hint="eastAsia"/>
          <w:sz w:val="24"/>
          <w:szCs w:val="24"/>
        </w:rPr>
        <w:t>D</w:t>
      </w:r>
      <w:r w:rsidR="00816CC0">
        <w:rPr>
          <w:rFonts w:ascii="Times New Roman" w:eastAsia="仿宋" w:hAnsi="Times New Roman" w:cs="Times New Roman" w:hint="eastAsia"/>
          <w:sz w:val="24"/>
          <w:szCs w:val="24"/>
        </w:rPr>
        <w:t>渲染引擎</w:t>
      </w:r>
      <w:proofErr w:type="spellStart"/>
      <w:r w:rsidR="00816CC0">
        <w:rPr>
          <w:rFonts w:ascii="Times New Roman" w:eastAsia="仿宋" w:hAnsi="Times New Roman" w:cs="Times New Roman" w:hint="eastAsia"/>
          <w:sz w:val="24"/>
          <w:szCs w:val="24"/>
        </w:rPr>
        <w:t>s</w:t>
      </w:r>
      <w:r w:rsidR="00816CC0">
        <w:rPr>
          <w:rFonts w:ascii="Times New Roman" w:eastAsia="仿宋" w:hAnsi="Times New Roman" w:cs="Times New Roman"/>
          <w:sz w:val="24"/>
          <w:szCs w:val="24"/>
        </w:rPr>
        <w:t>kia</w:t>
      </w:r>
      <w:proofErr w:type="spellEnd"/>
      <w:r w:rsidR="00816CC0">
        <w:rPr>
          <w:rFonts w:ascii="Times New Roman" w:eastAsia="仿宋" w:hAnsi="Times New Roman" w:cs="Times New Roman" w:hint="eastAsia"/>
          <w:sz w:val="24"/>
          <w:szCs w:val="24"/>
        </w:rPr>
        <w:t>强大的跨平台性和性能，</w:t>
      </w:r>
      <w:r w:rsidR="00816CC0">
        <w:rPr>
          <w:rFonts w:ascii="Times New Roman" w:eastAsia="仿宋" w:hAnsi="Times New Roman" w:cs="Times New Roman" w:hint="eastAsia"/>
          <w:sz w:val="24"/>
          <w:szCs w:val="24"/>
        </w:rPr>
        <w:t>F</w:t>
      </w:r>
      <w:r w:rsidR="00816CC0">
        <w:rPr>
          <w:rFonts w:ascii="Times New Roman" w:eastAsia="仿宋" w:hAnsi="Times New Roman" w:cs="Times New Roman"/>
          <w:sz w:val="24"/>
          <w:szCs w:val="24"/>
        </w:rPr>
        <w:t>lutter</w:t>
      </w:r>
      <w:r w:rsidR="00816CC0">
        <w:rPr>
          <w:rFonts w:ascii="Times New Roman" w:eastAsia="仿宋" w:hAnsi="Times New Roman" w:cs="Times New Roman" w:hint="eastAsia"/>
          <w:sz w:val="24"/>
          <w:szCs w:val="24"/>
        </w:rPr>
        <w:t>拥有无与伦比的跨平台性并且在多个平台的行为一致。在本文中，</w:t>
      </w:r>
      <w:r w:rsidR="00816CC0">
        <w:rPr>
          <w:rFonts w:ascii="Times New Roman" w:eastAsia="仿宋" w:hAnsi="Times New Roman" w:cs="Times New Roman" w:hint="eastAsia"/>
          <w:sz w:val="24"/>
          <w:szCs w:val="24"/>
        </w:rPr>
        <w:t>F</w:t>
      </w:r>
      <w:r w:rsidR="00816CC0">
        <w:rPr>
          <w:rFonts w:ascii="Times New Roman" w:eastAsia="仿宋" w:hAnsi="Times New Roman" w:cs="Times New Roman"/>
          <w:sz w:val="24"/>
          <w:szCs w:val="24"/>
        </w:rPr>
        <w:t>lutter</w:t>
      </w:r>
      <w:r w:rsidR="00816CC0">
        <w:rPr>
          <w:rFonts w:ascii="Times New Roman" w:eastAsia="仿宋" w:hAnsi="Times New Roman" w:cs="Times New Roman" w:hint="eastAsia"/>
          <w:sz w:val="24"/>
          <w:szCs w:val="24"/>
        </w:rPr>
        <w:t>框架将被用于构建客户端</w:t>
      </w:r>
      <w:r w:rsidR="00816CC0">
        <w:rPr>
          <w:rFonts w:ascii="Times New Roman" w:eastAsia="仿宋" w:hAnsi="Times New Roman" w:cs="Times New Roman" w:hint="eastAsia"/>
          <w:sz w:val="24"/>
          <w:szCs w:val="24"/>
        </w:rPr>
        <w:t>A</w:t>
      </w:r>
      <w:r w:rsidR="00816CC0">
        <w:rPr>
          <w:rFonts w:ascii="Times New Roman" w:eastAsia="仿宋" w:hAnsi="Times New Roman" w:cs="Times New Roman"/>
          <w:sz w:val="24"/>
          <w:szCs w:val="24"/>
        </w:rPr>
        <w:t>pp</w:t>
      </w:r>
      <w:r w:rsidR="00816CC0">
        <w:rPr>
          <w:rFonts w:ascii="Times New Roman" w:eastAsia="仿宋" w:hAnsi="Times New Roman" w:cs="Times New Roman" w:hint="eastAsia"/>
          <w:sz w:val="24"/>
          <w:szCs w:val="24"/>
        </w:rPr>
        <w:t>。</w:t>
      </w:r>
    </w:p>
    <w:p w14:paraId="627A8499" w14:textId="27162AAC" w:rsidR="00A45FD2" w:rsidRDefault="00A45FD2" w:rsidP="00A45FD2">
      <w:pPr>
        <w:pStyle w:val="4"/>
        <w:rPr>
          <w:rFonts w:ascii="黑体" w:eastAsia="黑体" w:hAnsi="黑体"/>
          <w:sz w:val="24"/>
          <w:szCs w:val="24"/>
        </w:rPr>
      </w:pPr>
      <w:r w:rsidRPr="00214E4B">
        <w:rPr>
          <w:rFonts w:ascii="Times New Roman" w:eastAsia="黑体" w:hAnsi="Times New Roman" w:cs="Times New Roman"/>
          <w:sz w:val="24"/>
          <w:szCs w:val="24"/>
        </w:rPr>
        <w:t xml:space="preserve">2.5 Redis </w:t>
      </w:r>
      <w:r w:rsidRPr="00214E4B">
        <w:rPr>
          <w:rFonts w:ascii="黑体" w:eastAsia="黑体" w:hAnsi="黑体" w:hint="eastAsia"/>
          <w:sz w:val="24"/>
          <w:szCs w:val="24"/>
        </w:rPr>
        <w:t>数据库</w:t>
      </w:r>
    </w:p>
    <w:p w14:paraId="186FD164" w14:textId="56ECBCAC" w:rsidR="009617BB" w:rsidRPr="009B1B8A" w:rsidRDefault="009B1B8A" w:rsidP="009B1B8A">
      <w:pPr>
        <w:spacing w:line="300" w:lineRule="auto"/>
        <w:ind w:firstLineChars="200" w:firstLine="480"/>
        <w:rPr>
          <w:rFonts w:ascii="仿宋" w:eastAsia="仿宋" w:hAnsi="仿宋"/>
          <w:sz w:val="24"/>
          <w:szCs w:val="24"/>
        </w:rPr>
      </w:pPr>
      <w:r w:rsidRPr="009B1B8A">
        <w:rPr>
          <w:rFonts w:ascii="Times New Roman" w:eastAsia="仿宋" w:hAnsi="Times New Roman" w:cs="Times New Roman"/>
          <w:sz w:val="24"/>
          <w:szCs w:val="24"/>
        </w:rPr>
        <w:t>Redis</w:t>
      </w:r>
      <w:r w:rsidRPr="009B1B8A">
        <w:rPr>
          <w:rFonts w:ascii="仿宋" w:eastAsia="仿宋" w:hAnsi="仿宋" w:hint="eastAsia"/>
          <w:sz w:val="24"/>
          <w:szCs w:val="24"/>
        </w:rPr>
        <w:t>是一种</w:t>
      </w:r>
      <w:r w:rsidRPr="009B1B8A">
        <w:rPr>
          <w:rFonts w:ascii="Times New Roman" w:eastAsia="仿宋" w:hAnsi="Times New Roman" w:cs="Times New Roman"/>
          <w:sz w:val="24"/>
          <w:szCs w:val="24"/>
        </w:rPr>
        <w:t>K-V</w:t>
      </w:r>
      <w:r w:rsidRPr="009B1B8A">
        <w:rPr>
          <w:rFonts w:ascii="仿宋" w:eastAsia="仿宋" w:hAnsi="仿宋" w:hint="eastAsia"/>
          <w:sz w:val="24"/>
          <w:szCs w:val="24"/>
        </w:rPr>
        <w:t>形式的</w:t>
      </w:r>
      <w:r w:rsidRPr="009B1B8A">
        <w:rPr>
          <w:rFonts w:ascii="Times New Roman" w:eastAsia="仿宋" w:hAnsi="Times New Roman" w:cs="Times New Roman"/>
          <w:sz w:val="24"/>
          <w:szCs w:val="24"/>
        </w:rPr>
        <w:t>NoSQL</w:t>
      </w:r>
      <w:r w:rsidRPr="009B1B8A">
        <w:rPr>
          <w:rFonts w:ascii="仿宋" w:eastAsia="仿宋" w:hAnsi="仿宋" w:hint="eastAsia"/>
          <w:sz w:val="24"/>
          <w:szCs w:val="24"/>
        </w:rPr>
        <w:t>数据库</w:t>
      </w:r>
      <w:r>
        <w:rPr>
          <w:rFonts w:ascii="仿宋" w:eastAsia="仿宋" w:hAnsi="仿宋" w:hint="eastAsia"/>
          <w:sz w:val="24"/>
          <w:szCs w:val="24"/>
        </w:rPr>
        <w:t>，</w:t>
      </w:r>
      <w:r w:rsidR="00741601">
        <w:rPr>
          <w:rFonts w:ascii="仿宋" w:eastAsia="仿宋" w:hAnsi="仿宋" w:hint="eastAsia"/>
          <w:sz w:val="24"/>
          <w:szCs w:val="24"/>
        </w:rPr>
        <w:t>并且包含各种各样的数据结构以满足不同的使用场景。</w:t>
      </w:r>
      <w:r w:rsidR="00741601" w:rsidRPr="00741601">
        <w:rPr>
          <w:rFonts w:ascii="Times New Roman" w:eastAsia="仿宋" w:hAnsi="Times New Roman" w:cs="Times New Roman"/>
          <w:sz w:val="24"/>
          <w:szCs w:val="24"/>
        </w:rPr>
        <w:t>Redis</w:t>
      </w:r>
      <w:r w:rsidR="00741601">
        <w:rPr>
          <w:rFonts w:ascii="仿宋" w:eastAsia="仿宋" w:hAnsi="仿宋" w:hint="eastAsia"/>
          <w:sz w:val="24"/>
          <w:szCs w:val="24"/>
        </w:rPr>
        <w:t>的读写性能非常强大，因为所有数据都放在内存中。同时，为了保证数据不会丢失，</w:t>
      </w:r>
      <w:r w:rsidR="00741601" w:rsidRPr="00741601">
        <w:rPr>
          <w:rFonts w:ascii="Times New Roman" w:eastAsia="仿宋" w:hAnsi="Times New Roman" w:cs="Times New Roman"/>
          <w:sz w:val="24"/>
          <w:szCs w:val="24"/>
        </w:rPr>
        <w:t>Redis</w:t>
      </w:r>
      <w:r w:rsidR="00741601">
        <w:rPr>
          <w:rFonts w:ascii="仿宋" w:eastAsia="仿宋" w:hAnsi="仿宋" w:hint="eastAsia"/>
          <w:sz w:val="24"/>
          <w:szCs w:val="24"/>
        </w:rPr>
        <w:t>会将数据以快照或日志的手段持久化到硬盘上。</w:t>
      </w:r>
      <w:r w:rsidR="009100A5">
        <w:rPr>
          <w:rFonts w:ascii="仿宋" w:eastAsia="仿宋" w:hAnsi="仿宋" w:hint="eastAsia"/>
          <w:sz w:val="24"/>
          <w:szCs w:val="24"/>
        </w:rPr>
        <w:t>基于以上特性，</w:t>
      </w:r>
      <w:r w:rsidR="009100A5" w:rsidRPr="009100A5">
        <w:rPr>
          <w:rFonts w:ascii="Times New Roman" w:eastAsia="仿宋" w:hAnsi="Times New Roman" w:cs="Times New Roman"/>
          <w:sz w:val="24"/>
          <w:szCs w:val="24"/>
        </w:rPr>
        <w:t>Redis</w:t>
      </w:r>
      <w:r w:rsidR="009100A5">
        <w:rPr>
          <w:rFonts w:ascii="仿宋" w:eastAsia="仿宋" w:hAnsi="仿宋" w:hint="eastAsia"/>
          <w:sz w:val="24"/>
          <w:szCs w:val="24"/>
        </w:rPr>
        <w:t>特别适合用来做大型关系型数据库系统如</w:t>
      </w:r>
      <w:r w:rsidR="009100A5" w:rsidRPr="009100A5">
        <w:rPr>
          <w:rFonts w:ascii="Times New Roman" w:eastAsia="仿宋" w:hAnsi="Times New Roman" w:cs="Times New Roman"/>
          <w:sz w:val="24"/>
          <w:szCs w:val="24"/>
        </w:rPr>
        <w:t>MySQL</w:t>
      </w:r>
      <w:r w:rsidR="009100A5">
        <w:rPr>
          <w:rFonts w:ascii="仿宋" w:eastAsia="仿宋" w:hAnsi="仿宋" w:hint="eastAsia"/>
          <w:sz w:val="24"/>
          <w:szCs w:val="24"/>
        </w:rPr>
        <w:t>的缓存，以提高客户端响应性能。在本系统中，</w:t>
      </w:r>
      <w:proofErr w:type="gramStart"/>
      <w:r w:rsidR="009100A5">
        <w:rPr>
          <w:rFonts w:ascii="仿宋" w:eastAsia="仿宋" w:hAnsi="仿宋" w:hint="eastAsia"/>
          <w:sz w:val="24"/>
          <w:szCs w:val="24"/>
        </w:rPr>
        <w:t>二维码和</w:t>
      </w:r>
      <w:proofErr w:type="gramEnd"/>
      <w:r w:rsidR="009100A5">
        <w:rPr>
          <w:rFonts w:ascii="仿宋" w:eastAsia="仿宋" w:hAnsi="仿宋" w:hint="eastAsia"/>
          <w:sz w:val="24"/>
          <w:szCs w:val="24"/>
        </w:rPr>
        <w:t>展品信息将作为键值对被使用。</w:t>
      </w:r>
    </w:p>
    <w:p w14:paraId="7BB94828" w14:textId="1A661824" w:rsidR="004A21D9" w:rsidRDefault="004A21D9" w:rsidP="004A21D9">
      <w:pPr>
        <w:pStyle w:val="3"/>
        <w:rPr>
          <w:rFonts w:ascii="黑体" w:eastAsia="黑体" w:hAnsi="黑体"/>
          <w:sz w:val="24"/>
          <w:szCs w:val="24"/>
        </w:rPr>
      </w:pPr>
      <w:bookmarkStart w:id="9" w:name="_Toc97654653"/>
      <w:r w:rsidRPr="004A21D9">
        <w:rPr>
          <w:rFonts w:ascii="Times New Roman" w:eastAsia="黑体" w:hAnsi="Times New Roman" w:cs="Times New Roman"/>
          <w:sz w:val="24"/>
          <w:szCs w:val="24"/>
        </w:rPr>
        <w:t>2.</w:t>
      </w:r>
      <w:r w:rsidR="00214E4B">
        <w:rPr>
          <w:rFonts w:ascii="Times New Roman" w:eastAsia="黑体" w:hAnsi="Times New Roman" w:cs="Times New Roman"/>
          <w:sz w:val="24"/>
          <w:szCs w:val="24"/>
        </w:rPr>
        <w:t>6</w:t>
      </w:r>
      <w:r w:rsidRPr="004A21D9">
        <w:rPr>
          <w:rFonts w:ascii="Times New Roman" w:eastAsia="黑体" w:hAnsi="Times New Roman" w:cs="Times New Roman"/>
          <w:sz w:val="24"/>
          <w:szCs w:val="24"/>
        </w:rPr>
        <w:t xml:space="preserve"> </w:t>
      </w:r>
      <w:r w:rsidR="00802215">
        <w:rPr>
          <w:rFonts w:ascii="Times New Roman" w:eastAsia="黑体" w:hAnsi="Times New Roman" w:cs="Times New Roman"/>
          <w:sz w:val="24"/>
          <w:szCs w:val="24"/>
        </w:rPr>
        <w:t>My</w:t>
      </w:r>
      <w:r w:rsidRPr="004A21D9">
        <w:rPr>
          <w:rFonts w:ascii="Times New Roman" w:eastAsia="黑体" w:hAnsi="Times New Roman" w:cs="Times New Roman"/>
          <w:sz w:val="24"/>
          <w:szCs w:val="24"/>
        </w:rPr>
        <w:t>SQL</w:t>
      </w:r>
      <w:r w:rsidRPr="004A21D9">
        <w:rPr>
          <w:rFonts w:ascii="黑体" w:eastAsia="黑体" w:hAnsi="黑体"/>
          <w:sz w:val="24"/>
          <w:szCs w:val="24"/>
        </w:rPr>
        <w:t xml:space="preserve"> </w:t>
      </w:r>
      <w:r w:rsidRPr="004A21D9">
        <w:rPr>
          <w:rFonts w:ascii="黑体" w:eastAsia="黑体" w:hAnsi="黑体" w:hint="eastAsia"/>
          <w:sz w:val="24"/>
          <w:szCs w:val="24"/>
        </w:rPr>
        <w:t>数据库</w:t>
      </w:r>
      <w:bookmarkEnd w:id="9"/>
    </w:p>
    <w:p w14:paraId="5874360C" w14:textId="4636C41B" w:rsidR="00FC267F" w:rsidRPr="00FF34C2" w:rsidRDefault="00FC267F" w:rsidP="00FC267F">
      <w:pPr>
        <w:spacing w:line="300" w:lineRule="auto"/>
        <w:ind w:firstLineChars="200" w:firstLine="480"/>
        <w:rPr>
          <w:rFonts w:ascii="仿宋" w:eastAsia="仿宋" w:hAnsi="仿宋" w:cs="Times New Roman"/>
          <w:sz w:val="24"/>
          <w:szCs w:val="24"/>
        </w:rPr>
      </w:pPr>
      <w:r w:rsidRPr="00FC267F">
        <w:rPr>
          <w:rFonts w:ascii="Times New Roman" w:hAnsi="Times New Roman" w:cs="Times New Roman"/>
          <w:sz w:val="24"/>
          <w:szCs w:val="24"/>
        </w:rPr>
        <w:t>MySQL</w:t>
      </w:r>
      <w:r w:rsidRPr="00FC267F">
        <w:rPr>
          <w:rFonts w:ascii="仿宋" w:eastAsia="仿宋" w:hAnsi="仿宋" w:hint="eastAsia"/>
          <w:sz w:val="24"/>
          <w:szCs w:val="24"/>
        </w:rPr>
        <w:t>现在为</w:t>
      </w:r>
      <w:r w:rsidRPr="00FC267F">
        <w:rPr>
          <w:rFonts w:ascii="Times New Roman" w:hAnsi="Times New Roman" w:cs="Times New Roman"/>
          <w:sz w:val="24"/>
          <w:szCs w:val="24"/>
        </w:rPr>
        <w:t>Oracle</w:t>
      </w:r>
      <w:r w:rsidR="00FF34C2" w:rsidRPr="00FF34C2">
        <w:rPr>
          <w:rFonts w:ascii="仿宋" w:eastAsia="仿宋" w:hAnsi="仿宋" w:cs="Times New Roman" w:hint="eastAsia"/>
          <w:sz w:val="24"/>
          <w:szCs w:val="24"/>
        </w:rPr>
        <w:t>公司</w:t>
      </w:r>
      <w:r w:rsidRPr="00FC267F">
        <w:rPr>
          <w:rFonts w:ascii="仿宋" w:eastAsia="仿宋" w:hAnsi="仿宋" w:hint="eastAsia"/>
          <w:sz w:val="24"/>
          <w:szCs w:val="24"/>
        </w:rPr>
        <w:t>旗下的</w:t>
      </w:r>
      <w:r w:rsidRPr="00FC267F">
        <w:rPr>
          <w:rFonts w:ascii="Times New Roman" w:hAnsi="Times New Roman" w:cs="Times New Roman"/>
          <w:sz w:val="24"/>
          <w:szCs w:val="24"/>
        </w:rPr>
        <w:t>RDBMS</w:t>
      </w:r>
      <w:r w:rsidR="00FF34C2">
        <w:rPr>
          <w:rFonts w:ascii="仿宋" w:eastAsia="仿宋" w:hAnsi="仿宋" w:cs="Times New Roman" w:hint="eastAsia"/>
          <w:sz w:val="24"/>
          <w:szCs w:val="24"/>
        </w:rPr>
        <w:t>，该公司提供</w:t>
      </w:r>
      <w:r w:rsidR="0056682B">
        <w:rPr>
          <w:rFonts w:ascii="仿宋" w:eastAsia="仿宋" w:hAnsi="仿宋" w:cs="Times New Roman" w:hint="eastAsia"/>
          <w:sz w:val="24"/>
          <w:szCs w:val="24"/>
        </w:rPr>
        <w:t>的</w:t>
      </w:r>
      <w:r w:rsidR="00FF34C2">
        <w:rPr>
          <w:rFonts w:ascii="仿宋" w:eastAsia="仿宋" w:hAnsi="仿宋" w:cs="Times New Roman" w:hint="eastAsia"/>
          <w:sz w:val="24"/>
          <w:szCs w:val="24"/>
        </w:rPr>
        <w:t>开源版本</w:t>
      </w:r>
      <w:r w:rsidR="0056682B">
        <w:rPr>
          <w:rFonts w:ascii="仿宋" w:eastAsia="仿宋" w:hAnsi="仿宋" w:cs="Times New Roman" w:hint="eastAsia"/>
          <w:sz w:val="24"/>
          <w:szCs w:val="24"/>
        </w:rPr>
        <w:t>已成为世界上使用最广泛的数据库软件之一并占有重要市场份额。本文将用</w:t>
      </w:r>
      <w:r w:rsidR="0056682B" w:rsidRPr="00825166">
        <w:rPr>
          <w:rFonts w:ascii="Times New Roman" w:eastAsia="仿宋" w:hAnsi="Times New Roman" w:cs="Times New Roman"/>
          <w:sz w:val="24"/>
          <w:szCs w:val="24"/>
        </w:rPr>
        <w:t>MySQL</w:t>
      </w:r>
      <w:r w:rsidR="0056682B">
        <w:rPr>
          <w:rFonts w:ascii="仿宋" w:eastAsia="仿宋" w:hAnsi="仿宋" w:cs="Times New Roman" w:hint="eastAsia"/>
          <w:sz w:val="24"/>
          <w:szCs w:val="24"/>
        </w:rPr>
        <w:t>设计用户模型与展品详情模型。</w:t>
      </w:r>
    </w:p>
    <w:p w14:paraId="6A737813" w14:textId="26C0343C" w:rsidR="00320855" w:rsidRDefault="004A21D9" w:rsidP="00E63316">
      <w:pPr>
        <w:pStyle w:val="3"/>
        <w:rPr>
          <w:rFonts w:ascii="黑体" w:eastAsia="黑体" w:hAnsi="黑体"/>
          <w:sz w:val="24"/>
          <w:szCs w:val="24"/>
        </w:rPr>
      </w:pPr>
      <w:bookmarkStart w:id="10" w:name="_Toc97654654"/>
      <w:r w:rsidRPr="004A21D9">
        <w:rPr>
          <w:rFonts w:ascii="Times New Roman" w:eastAsia="黑体" w:hAnsi="Times New Roman" w:cs="Times New Roman"/>
          <w:sz w:val="24"/>
          <w:szCs w:val="24"/>
        </w:rPr>
        <w:t>2.</w:t>
      </w:r>
      <w:r w:rsidR="00214E4B">
        <w:rPr>
          <w:rFonts w:ascii="Times New Roman" w:eastAsia="黑体" w:hAnsi="Times New Roman" w:cs="Times New Roman"/>
          <w:sz w:val="24"/>
          <w:szCs w:val="24"/>
        </w:rPr>
        <w:t>7</w:t>
      </w:r>
      <w:r w:rsidRPr="004A21D9">
        <w:rPr>
          <w:rFonts w:ascii="Times New Roman" w:eastAsia="黑体" w:hAnsi="Times New Roman" w:cs="Times New Roman"/>
          <w:sz w:val="24"/>
          <w:szCs w:val="24"/>
        </w:rPr>
        <w:t xml:space="preserve"> Docker</w:t>
      </w:r>
      <w:r w:rsidRPr="004A21D9">
        <w:rPr>
          <w:rFonts w:ascii="黑体" w:eastAsia="黑体" w:hAnsi="黑体"/>
          <w:sz w:val="24"/>
          <w:szCs w:val="24"/>
        </w:rPr>
        <w:t xml:space="preserve"> </w:t>
      </w:r>
      <w:r w:rsidRPr="004A21D9">
        <w:rPr>
          <w:rFonts w:ascii="黑体" w:eastAsia="黑体" w:hAnsi="黑体" w:hint="eastAsia"/>
          <w:sz w:val="24"/>
          <w:szCs w:val="24"/>
        </w:rPr>
        <w:t>技术</w:t>
      </w:r>
      <w:bookmarkEnd w:id="10"/>
    </w:p>
    <w:p w14:paraId="37FC32AA" w14:textId="48FD24D9" w:rsidR="00A510E4" w:rsidRDefault="00E63316" w:rsidP="00752CFC">
      <w:pPr>
        <w:spacing w:line="300" w:lineRule="auto"/>
        <w:ind w:firstLineChars="200" w:firstLine="480"/>
        <w:rPr>
          <w:rFonts w:ascii="仿宋" w:eastAsia="仿宋" w:hAnsi="仿宋"/>
          <w:sz w:val="24"/>
          <w:szCs w:val="24"/>
        </w:rPr>
      </w:pPr>
      <w:r w:rsidRPr="00A510E4">
        <w:rPr>
          <w:rFonts w:ascii="Times New Roman" w:eastAsia="仿宋" w:hAnsi="Times New Roman" w:cs="Times New Roman"/>
          <w:sz w:val="24"/>
          <w:szCs w:val="24"/>
        </w:rPr>
        <w:t>Docker</w:t>
      </w:r>
      <w:r w:rsidRPr="00A510E4">
        <w:rPr>
          <w:rFonts w:ascii="仿宋" w:eastAsia="仿宋" w:hAnsi="仿宋" w:hint="eastAsia"/>
          <w:sz w:val="24"/>
          <w:szCs w:val="24"/>
        </w:rPr>
        <w:t>为</w:t>
      </w:r>
      <w:proofErr w:type="gramStart"/>
      <w:r w:rsidRPr="00A510E4">
        <w:rPr>
          <w:rFonts w:ascii="仿宋" w:eastAsia="仿宋" w:hAnsi="仿宋" w:hint="eastAsia"/>
          <w:sz w:val="24"/>
          <w:szCs w:val="24"/>
        </w:rPr>
        <w:t>云计算</w:t>
      </w:r>
      <w:proofErr w:type="gramEnd"/>
      <w:r w:rsidRPr="00A510E4">
        <w:rPr>
          <w:rFonts w:ascii="仿宋" w:eastAsia="仿宋" w:hAnsi="仿宋" w:hint="eastAsia"/>
          <w:sz w:val="24"/>
          <w:szCs w:val="24"/>
        </w:rPr>
        <w:t>提供了一套轻量级的虚拟化方案</w:t>
      </w:r>
      <w:r w:rsidR="00A510E4">
        <w:rPr>
          <w:rFonts w:ascii="仿宋" w:eastAsia="仿宋" w:hAnsi="仿宋" w:hint="eastAsia"/>
          <w:sz w:val="24"/>
          <w:szCs w:val="24"/>
        </w:rPr>
        <w:t>，包括一个容器运行时引擎和管理系统。</w:t>
      </w:r>
      <w:r w:rsidR="00617CF1" w:rsidRPr="00617CF1">
        <w:rPr>
          <w:rFonts w:ascii="Times New Roman" w:eastAsia="仿宋" w:hAnsi="Times New Roman" w:cs="Times New Roman"/>
          <w:sz w:val="24"/>
          <w:szCs w:val="24"/>
        </w:rPr>
        <w:t>Docker</w:t>
      </w:r>
      <w:r w:rsidR="00617CF1">
        <w:rPr>
          <w:rFonts w:ascii="Times New Roman" w:eastAsia="仿宋" w:hAnsi="Times New Roman" w:cs="Times New Roman" w:hint="eastAsia"/>
          <w:sz w:val="24"/>
          <w:szCs w:val="24"/>
        </w:rPr>
        <w:t>容器</w:t>
      </w:r>
      <w:r w:rsidR="00617CF1">
        <w:rPr>
          <w:rFonts w:ascii="仿宋" w:eastAsia="仿宋" w:hAnsi="仿宋" w:hint="eastAsia"/>
          <w:sz w:val="24"/>
          <w:szCs w:val="24"/>
        </w:rPr>
        <w:t>的好处主要有以下两点，环境隔离和迁移方便，环境隔离使得</w:t>
      </w:r>
      <w:r w:rsidR="00D35004">
        <w:rPr>
          <w:rFonts w:ascii="仿宋" w:eastAsia="仿宋" w:hAnsi="仿宋" w:hint="eastAsia"/>
          <w:sz w:val="24"/>
          <w:szCs w:val="24"/>
        </w:rPr>
        <w:t>各个运行的实例之间互</w:t>
      </w:r>
      <w:r w:rsidR="00316C88">
        <w:rPr>
          <w:rFonts w:ascii="仿宋" w:eastAsia="仿宋" w:hAnsi="仿宋" w:hint="eastAsia"/>
          <w:sz w:val="24"/>
          <w:szCs w:val="24"/>
        </w:rPr>
        <w:t>不</w:t>
      </w:r>
      <w:r w:rsidR="00D35004">
        <w:rPr>
          <w:rFonts w:ascii="仿宋" w:eastAsia="仿宋" w:hAnsi="仿宋" w:hint="eastAsia"/>
          <w:sz w:val="24"/>
          <w:szCs w:val="24"/>
        </w:rPr>
        <w:t>干扰</w:t>
      </w:r>
      <w:r w:rsidR="00316C88">
        <w:rPr>
          <w:rFonts w:ascii="仿宋" w:eastAsia="仿宋" w:hAnsi="仿宋" w:hint="eastAsia"/>
          <w:sz w:val="24"/>
          <w:szCs w:val="24"/>
        </w:rPr>
        <w:t>。迁移</w:t>
      </w:r>
      <w:proofErr w:type="gramStart"/>
      <w:r w:rsidR="00316C88">
        <w:rPr>
          <w:rFonts w:ascii="仿宋" w:eastAsia="仿宋" w:hAnsi="仿宋" w:hint="eastAsia"/>
          <w:sz w:val="24"/>
          <w:szCs w:val="24"/>
        </w:rPr>
        <w:t>方便指</w:t>
      </w:r>
      <w:proofErr w:type="gramEnd"/>
      <w:r w:rsidR="00316C88">
        <w:rPr>
          <w:rFonts w:ascii="仿宋" w:eastAsia="仿宋" w:hAnsi="仿宋" w:hint="eastAsia"/>
          <w:sz w:val="24"/>
          <w:szCs w:val="24"/>
        </w:rPr>
        <w:t>的是</w:t>
      </w:r>
      <w:r w:rsidR="00316C88" w:rsidRPr="00316C88">
        <w:rPr>
          <w:rFonts w:ascii="Times New Roman" w:eastAsia="仿宋" w:hAnsi="Times New Roman" w:cs="Times New Roman"/>
          <w:sz w:val="24"/>
          <w:szCs w:val="24"/>
        </w:rPr>
        <w:t>Docker</w:t>
      </w:r>
      <w:r w:rsidR="00316C88" w:rsidRPr="00316C88">
        <w:rPr>
          <w:rFonts w:ascii="仿宋" w:eastAsia="仿宋" w:hAnsi="仿宋"/>
          <w:sz w:val="24"/>
          <w:szCs w:val="24"/>
        </w:rPr>
        <w:t>将应用所需内容全部打包到一个容器中，然后在虚拟机、服务器或云之间迁移该容器，而无需重构应用。</w:t>
      </w:r>
      <w:r w:rsidR="00316C88">
        <w:rPr>
          <w:rFonts w:ascii="仿宋" w:eastAsia="仿宋" w:hAnsi="仿宋" w:hint="eastAsia"/>
          <w:sz w:val="24"/>
          <w:szCs w:val="24"/>
        </w:rPr>
        <w:t>本文设计的系统将</w:t>
      </w:r>
      <w:r w:rsidR="00316C88" w:rsidRPr="00316C88">
        <w:rPr>
          <w:rFonts w:ascii="Times New Roman" w:eastAsia="仿宋" w:hAnsi="Times New Roman" w:cs="Times New Roman"/>
          <w:sz w:val="24"/>
          <w:szCs w:val="24"/>
        </w:rPr>
        <w:t>Go</w:t>
      </w:r>
      <w:r w:rsidR="00316C88">
        <w:rPr>
          <w:rFonts w:ascii="仿宋" w:eastAsia="仿宋" w:hAnsi="仿宋" w:hint="eastAsia"/>
          <w:sz w:val="24"/>
          <w:szCs w:val="24"/>
        </w:rPr>
        <w:t>写的服务端程序部署至容器中。</w:t>
      </w:r>
    </w:p>
    <w:p w14:paraId="327B6AE1" w14:textId="43C00F9B" w:rsidR="002D4E33" w:rsidRDefault="002D4E33" w:rsidP="00752CFC">
      <w:pPr>
        <w:spacing w:line="300" w:lineRule="auto"/>
        <w:ind w:firstLineChars="200" w:firstLine="480"/>
        <w:rPr>
          <w:rFonts w:ascii="仿宋" w:eastAsia="仿宋" w:hAnsi="仿宋"/>
          <w:sz w:val="24"/>
          <w:szCs w:val="24"/>
        </w:rPr>
      </w:pPr>
    </w:p>
    <w:p w14:paraId="3A238D4B" w14:textId="75383FF8" w:rsidR="002D4E33" w:rsidRDefault="002D4E33" w:rsidP="00752CFC">
      <w:pPr>
        <w:spacing w:line="300" w:lineRule="auto"/>
        <w:ind w:firstLineChars="200" w:firstLine="480"/>
        <w:rPr>
          <w:rFonts w:ascii="仿宋" w:eastAsia="仿宋" w:hAnsi="仿宋"/>
          <w:sz w:val="24"/>
          <w:szCs w:val="24"/>
        </w:rPr>
      </w:pPr>
    </w:p>
    <w:p w14:paraId="09FAF67C" w14:textId="2940172E" w:rsidR="002D4E33" w:rsidRDefault="002D4E33" w:rsidP="00752CFC">
      <w:pPr>
        <w:spacing w:line="300" w:lineRule="auto"/>
        <w:ind w:firstLineChars="200" w:firstLine="480"/>
        <w:rPr>
          <w:rFonts w:ascii="仿宋" w:eastAsia="仿宋" w:hAnsi="仿宋"/>
          <w:sz w:val="24"/>
          <w:szCs w:val="24"/>
        </w:rPr>
      </w:pPr>
    </w:p>
    <w:p w14:paraId="1AC60A31" w14:textId="271CA9CA" w:rsidR="002D4E33" w:rsidRDefault="002D4E33" w:rsidP="00752CFC">
      <w:pPr>
        <w:spacing w:line="300" w:lineRule="auto"/>
        <w:ind w:firstLineChars="200" w:firstLine="480"/>
        <w:rPr>
          <w:rFonts w:ascii="仿宋" w:eastAsia="仿宋" w:hAnsi="仿宋"/>
          <w:sz w:val="24"/>
          <w:szCs w:val="24"/>
        </w:rPr>
      </w:pPr>
    </w:p>
    <w:p w14:paraId="11AA6F2C" w14:textId="6E054FBC" w:rsidR="002D4E33" w:rsidRDefault="002D4E33" w:rsidP="00752CFC">
      <w:pPr>
        <w:spacing w:line="300" w:lineRule="auto"/>
        <w:ind w:firstLineChars="200" w:firstLine="480"/>
        <w:rPr>
          <w:rFonts w:ascii="仿宋" w:eastAsia="仿宋" w:hAnsi="仿宋"/>
          <w:sz w:val="24"/>
          <w:szCs w:val="24"/>
        </w:rPr>
      </w:pPr>
    </w:p>
    <w:p w14:paraId="5CD0C98B" w14:textId="2192A179" w:rsidR="002D4E33" w:rsidRDefault="002D4E33" w:rsidP="00752CFC">
      <w:pPr>
        <w:spacing w:line="300" w:lineRule="auto"/>
        <w:ind w:firstLineChars="200" w:firstLine="480"/>
        <w:rPr>
          <w:rFonts w:ascii="仿宋" w:eastAsia="仿宋" w:hAnsi="仿宋"/>
          <w:sz w:val="24"/>
          <w:szCs w:val="24"/>
        </w:rPr>
      </w:pPr>
    </w:p>
    <w:p w14:paraId="11496791" w14:textId="3C8FE8F3" w:rsidR="002D4E33" w:rsidRDefault="002D4E33" w:rsidP="00752CFC">
      <w:pPr>
        <w:spacing w:line="300" w:lineRule="auto"/>
        <w:ind w:firstLineChars="200" w:firstLine="480"/>
        <w:rPr>
          <w:rFonts w:ascii="仿宋" w:eastAsia="仿宋" w:hAnsi="仿宋"/>
          <w:sz w:val="24"/>
          <w:szCs w:val="24"/>
        </w:rPr>
      </w:pPr>
    </w:p>
    <w:p w14:paraId="77E8825F" w14:textId="1328ADD4" w:rsidR="002D4E33" w:rsidRDefault="002D4E33" w:rsidP="00752CFC">
      <w:pPr>
        <w:spacing w:line="300" w:lineRule="auto"/>
        <w:ind w:firstLineChars="200" w:firstLine="480"/>
        <w:rPr>
          <w:rFonts w:ascii="仿宋" w:eastAsia="仿宋" w:hAnsi="仿宋"/>
          <w:sz w:val="24"/>
          <w:szCs w:val="24"/>
        </w:rPr>
      </w:pPr>
    </w:p>
    <w:p w14:paraId="1AA16739" w14:textId="324B1DDD" w:rsidR="002D4E33" w:rsidRDefault="002D4E33" w:rsidP="00752CFC">
      <w:pPr>
        <w:spacing w:line="300" w:lineRule="auto"/>
        <w:ind w:firstLineChars="200" w:firstLine="480"/>
        <w:rPr>
          <w:rFonts w:ascii="仿宋" w:eastAsia="仿宋" w:hAnsi="仿宋"/>
          <w:sz w:val="24"/>
          <w:szCs w:val="24"/>
        </w:rPr>
      </w:pPr>
    </w:p>
    <w:p w14:paraId="06C58194" w14:textId="4613A271" w:rsidR="002D4E33" w:rsidRDefault="002D4E33" w:rsidP="00752CFC">
      <w:pPr>
        <w:spacing w:line="300" w:lineRule="auto"/>
        <w:ind w:firstLineChars="200" w:firstLine="480"/>
        <w:rPr>
          <w:rFonts w:ascii="仿宋" w:eastAsia="仿宋" w:hAnsi="仿宋"/>
          <w:sz w:val="24"/>
          <w:szCs w:val="24"/>
        </w:rPr>
      </w:pPr>
    </w:p>
    <w:p w14:paraId="7A4BA609" w14:textId="4D5AB292" w:rsidR="002D4E33" w:rsidRDefault="002D4E33" w:rsidP="00752CFC">
      <w:pPr>
        <w:spacing w:line="300" w:lineRule="auto"/>
        <w:ind w:firstLineChars="200" w:firstLine="480"/>
        <w:rPr>
          <w:rFonts w:ascii="仿宋" w:eastAsia="仿宋" w:hAnsi="仿宋"/>
          <w:sz w:val="24"/>
          <w:szCs w:val="24"/>
        </w:rPr>
      </w:pPr>
    </w:p>
    <w:p w14:paraId="2B815C56" w14:textId="7FFB44E0" w:rsidR="002D4E33" w:rsidRDefault="002D4E33" w:rsidP="00752CFC">
      <w:pPr>
        <w:spacing w:line="300" w:lineRule="auto"/>
        <w:ind w:firstLineChars="200" w:firstLine="480"/>
        <w:rPr>
          <w:rFonts w:ascii="仿宋" w:eastAsia="仿宋" w:hAnsi="仿宋"/>
          <w:sz w:val="24"/>
          <w:szCs w:val="24"/>
        </w:rPr>
      </w:pPr>
    </w:p>
    <w:p w14:paraId="658E4952" w14:textId="547A4B85" w:rsidR="002D4E33" w:rsidRDefault="002D4E33" w:rsidP="00752CFC">
      <w:pPr>
        <w:spacing w:line="300" w:lineRule="auto"/>
        <w:ind w:firstLineChars="200" w:firstLine="480"/>
        <w:rPr>
          <w:rFonts w:ascii="仿宋" w:eastAsia="仿宋" w:hAnsi="仿宋"/>
          <w:sz w:val="24"/>
          <w:szCs w:val="24"/>
        </w:rPr>
      </w:pPr>
    </w:p>
    <w:p w14:paraId="72B00940" w14:textId="3B8B24CD" w:rsidR="002D4E33" w:rsidRDefault="002D4E33" w:rsidP="00752CFC">
      <w:pPr>
        <w:spacing w:line="300" w:lineRule="auto"/>
        <w:ind w:firstLineChars="200" w:firstLine="480"/>
        <w:rPr>
          <w:rFonts w:ascii="仿宋" w:eastAsia="仿宋" w:hAnsi="仿宋"/>
          <w:sz w:val="24"/>
          <w:szCs w:val="24"/>
        </w:rPr>
      </w:pPr>
    </w:p>
    <w:p w14:paraId="640FA077" w14:textId="57198B59" w:rsidR="002D4E33" w:rsidRDefault="002D4E33" w:rsidP="00752CFC">
      <w:pPr>
        <w:spacing w:line="300" w:lineRule="auto"/>
        <w:ind w:firstLineChars="200" w:firstLine="480"/>
        <w:rPr>
          <w:rFonts w:ascii="仿宋" w:eastAsia="仿宋" w:hAnsi="仿宋"/>
          <w:sz w:val="24"/>
          <w:szCs w:val="24"/>
        </w:rPr>
      </w:pPr>
    </w:p>
    <w:p w14:paraId="0A03A73C" w14:textId="31943CFA" w:rsidR="002D4E33" w:rsidRDefault="002D4E33" w:rsidP="00752CFC">
      <w:pPr>
        <w:spacing w:line="300" w:lineRule="auto"/>
        <w:ind w:firstLineChars="200" w:firstLine="480"/>
        <w:rPr>
          <w:rFonts w:ascii="仿宋" w:eastAsia="仿宋" w:hAnsi="仿宋"/>
          <w:sz w:val="24"/>
          <w:szCs w:val="24"/>
        </w:rPr>
      </w:pPr>
    </w:p>
    <w:p w14:paraId="1EF3FF71" w14:textId="2C5EA3D3" w:rsidR="002D4E33" w:rsidRDefault="002D4E33" w:rsidP="00752CFC">
      <w:pPr>
        <w:spacing w:line="300" w:lineRule="auto"/>
        <w:ind w:firstLineChars="200" w:firstLine="480"/>
        <w:rPr>
          <w:rFonts w:ascii="仿宋" w:eastAsia="仿宋" w:hAnsi="仿宋"/>
          <w:sz w:val="24"/>
          <w:szCs w:val="24"/>
        </w:rPr>
      </w:pPr>
    </w:p>
    <w:p w14:paraId="45BF99C3" w14:textId="446D3E42" w:rsidR="002D4E33" w:rsidRDefault="002D4E33" w:rsidP="00752CFC">
      <w:pPr>
        <w:spacing w:line="300" w:lineRule="auto"/>
        <w:ind w:firstLineChars="200" w:firstLine="480"/>
        <w:rPr>
          <w:rFonts w:ascii="仿宋" w:eastAsia="仿宋" w:hAnsi="仿宋"/>
          <w:sz w:val="24"/>
          <w:szCs w:val="24"/>
        </w:rPr>
      </w:pPr>
    </w:p>
    <w:p w14:paraId="2DFA4D8F" w14:textId="1F0F911E" w:rsidR="002D4E33" w:rsidRDefault="002D4E33" w:rsidP="00752CFC">
      <w:pPr>
        <w:spacing w:line="300" w:lineRule="auto"/>
        <w:ind w:firstLineChars="200" w:firstLine="480"/>
        <w:rPr>
          <w:rFonts w:ascii="仿宋" w:eastAsia="仿宋" w:hAnsi="仿宋"/>
          <w:sz w:val="24"/>
          <w:szCs w:val="24"/>
        </w:rPr>
      </w:pPr>
    </w:p>
    <w:p w14:paraId="333F012B" w14:textId="607BE3EC" w:rsidR="002D4E33" w:rsidRDefault="002D4E33" w:rsidP="00752CFC">
      <w:pPr>
        <w:spacing w:line="300" w:lineRule="auto"/>
        <w:ind w:firstLineChars="200" w:firstLine="480"/>
        <w:rPr>
          <w:rFonts w:ascii="仿宋" w:eastAsia="仿宋" w:hAnsi="仿宋"/>
          <w:sz w:val="24"/>
          <w:szCs w:val="24"/>
        </w:rPr>
      </w:pPr>
    </w:p>
    <w:p w14:paraId="0BE3B77E" w14:textId="41A4C49A" w:rsidR="002D4E33" w:rsidRDefault="002D4E33" w:rsidP="00752CFC">
      <w:pPr>
        <w:spacing w:line="300" w:lineRule="auto"/>
        <w:ind w:firstLineChars="200" w:firstLine="480"/>
        <w:rPr>
          <w:rFonts w:ascii="仿宋" w:eastAsia="仿宋" w:hAnsi="仿宋"/>
          <w:sz w:val="24"/>
          <w:szCs w:val="24"/>
        </w:rPr>
      </w:pPr>
    </w:p>
    <w:p w14:paraId="6917169E" w14:textId="4F463E50" w:rsidR="002D4E33" w:rsidRDefault="002D4E33" w:rsidP="00752CFC">
      <w:pPr>
        <w:spacing w:line="300" w:lineRule="auto"/>
        <w:ind w:firstLineChars="200" w:firstLine="480"/>
        <w:rPr>
          <w:rFonts w:ascii="仿宋" w:eastAsia="仿宋" w:hAnsi="仿宋"/>
          <w:sz w:val="24"/>
          <w:szCs w:val="24"/>
        </w:rPr>
      </w:pPr>
    </w:p>
    <w:p w14:paraId="54D168D0" w14:textId="01A3545B" w:rsidR="002D4E33" w:rsidRDefault="002D4E33" w:rsidP="00752CFC">
      <w:pPr>
        <w:spacing w:line="300" w:lineRule="auto"/>
        <w:ind w:firstLineChars="200" w:firstLine="480"/>
        <w:rPr>
          <w:rFonts w:ascii="仿宋" w:eastAsia="仿宋" w:hAnsi="仿宋"/>
          <w:sz w:val="24"/>
          <w:szCs w:val="24"/>
        </w:rPr>
      </w:pPr>
    </w:p>
    <w:p w14:paraId="71E7E76B" w14:textId="765B173C" w:rsidR="002D4E33" w:rsidRDefault="002D4E33" w:rsidP="00752CFC">
      <w:pPr>
        <w:spacing w:line="300" w:lineRule="auto"/>
        <w:ind w:firstLineChars="200" w:firstLine="480"/>
        <w:rPr>
          <w:rFonts w:ascii="仿宋" w:eastAsia="仿宋" w:hAnsi="仿宋"/>
          <w:sz w:val="24"/>
          <w:szCs w:val="24"/>
        </w:rPr>
      </w:pPr>
    </w:p>
    <w:p w14:paraId="1F973E2D" w14:textId="5E3839E6" w:rsidR="002D4E33" w:rsidRDefault="002D4E33" w:rsidP="00752CFC">
      <w:pPr>
        <w:spacing w:line="300" w:lineRule="auto"/>
        <w:ind w:firstLineChars="200" w:firstLine="480"/>
        <w:rPr>
          <w:rFonts w:ascii="仿宋" w:eastAsia="仿宋" w:hAnsi="仿宋"/>
          <w:sz w:val="24"/>
          <w:szCs w:val="24"/>
        </w:rPr>
      </w:pPr>
    </w:p>
    <w:p w14:paraId="2E1219CD" w14:textId="77777777" w:rsidR="002D4E33" w:rsidRPr="00A510E4" w:rsidRDefault="002D4E33" w:rsidP="00752CFC">
      <w:pPr>
        <w:spacing w:line="300" w:lineRule="auto"/>
        <w:ind w:firstLineChars="200" w:firstLine="480"/>
        <w:rPr>
          <w:rFonts w:ascii="仿宋" w:eastAsia="仿宋" w:hAnsi="仿宋"/>
          <w:sz w:val="24"/>
          <w:szCs w:val="24"/>
        </w:rPr>
      </w:pPr>
    </w:p>
    <w:p w14:paraId="1C35FAA3" w14:textId="5DDCFBAE" w:rsidR="00B568C6" w:rsidRPr="007F55B8" w:rsidRDefault="003364DE" w:rsidP="007F55B8">
      <w:pPr>
        <w:pStyle w:val="2"/>
        <w:jc w:val="center"/>
        <w:rPr>
          <w:rFonts w:ascii="黑体" w:eastAsia="黑体" w:hAnsi="黑体"/>
        </w:rPr>
      </w:pPr>
      <w:bookmarkStart w:id="11" w:name="_Toc97654655"/>
      <w:r w:rsidRPr="007F55B8">
        <w:rPr>
          <w:rFonts w:ascii="黑体" w:eastAsia="黑体" w:hAnsi="黑体" w:hint="eastAsia"/>
        </w:rPr>
        <w:t>第</w:t>
      </w:r>
      <w:r w:rsidRPr="007F55B8">
        <w:rPr>
          <w:rFonts w:ascii="Times New Roman" w:eastAsia="黑体" w:hAnsi="Times New Roman" w:cs="Times New Roman"/>
        </w:rPr>
        <w:t>3</w:t>
      </w:r>
      <w:r w:rsidRPr="007F55B8">
        <w:rPr>
          <w:rFonts w:ascii="黑体" w:eastAsia="黑体" w:hAnsi="黑体" w:hint="eastAsia"/>
        </w:rPr>
        <w:t xml:space="preserve">章 </w:t>
      </w:r>
      <w:proofErr w:type="gramStart"/>
      <w:r w:rsidRPr="007F55B8">
        <w:rPr>
          <w:rFonts w:ascii="黑体" w:eastAsia="黑体" w:hAnsi="黑体" w:hint="eastAsia"/>
        </w:rPr>
        <w:t>二维码展品</w:t>
      </w:r>
      <w:proofErr w:type="gramEnd"/>
      <w:r w:rsidRPr="007F55B8">
        <w:rPr>
          <w:rFonts w:ascii="黑体" w:eastAsia="黑体" w:hAnsi="黑体" w:hint="eastAsia"/>
        </w:rPr>
        <w:t>介绍系统需求分析</w:t>
      </w:r>
      <w:bookmarkEnd w:id="11"/>
    </w:p>
    <w:p w14:paraId="4A33CBBC" w14:textId="4C5007F1" w:rsidR="00E82A07" w:rsidRDefault="00E82A07" w:rsidP="00E82A07">
      <w:pPr>
        <w:pStyle w:val="3"/>
        <w:rPr>
          <w:rFonts w:ascii="黑体" w:eastAsia="黑体" w:hAnsi="黑体"/>
          <w:sz w:val="24"/>
          <w:szCs w:val="24"/>
        </w:rPr>
      </w:pPr>
      <w:bookmarkStart w:id="12" w:name="_Toc97654656"/>
      <w:r w:rsidRPr="00E82A07">
        <w:rPr>
          <w:rFonts w:ascii="Times New Roman" w:eastAsia="黑体" w:hAnsi="Times New Roman" w:cs="Times New Roman"/>
          <w:sz w:val="24"/>
          <w:szCs w:val="24"/>
        </w:rPr>
        <w:t xml:space="preserve">3.1 </w:t>
      </w:r>
      <w:r w:rsidRPr="00E82A07">
        <w:rPr>
          <w:rFonts w:ascii="黑体" w:eastAsia="黑体" w:hAnsi="黑体" w:hint="eastAsia"/>
          <w:sz w:val="24"/>
          <w:szCs w:val="24"/>
        </w:rPr>
        <w:t>功能需求</w:t>
      </w:r>
      <w:bookmarkEnd w:id="12"/>
    </w:p>
    <w:p w14:paraId="354D944C" w14:textId="7AA0F33A" w:rsidR="00A510E4" w:rsidRPr="002851CC" w:rsidRDefault="002851CC" w:rsidP="002851CC">
      <w:pPr>
        <w:spacing w:line="300" w:lineRule="auto"/>
        <w:ind w:firstLineChars="200" w:firstLine="480"/>
        <w:rPr>
          <w:rFonts w:ascii="仿宋" w:eastAsia="仿宋" w:hAnsi="仿宋"/>
          <w:sz w:val="24"/>
          <w:szCs w:val="24"/>
        </w:rPr>
      </w:pPr>
      <w:r w:rsidRPr="002851CC">
        <w:rPr>
          <w:rFonts w:ascii="仿宋" w:eastAsia="仿宋" w:hAnsi="仿宋" w:hint="eastAsia"/>
          <w:sz w:val="24"/>
          <w:szCs w:val="24"/>
        </w:rPr>
        <w:t>展品介绍系统适用范围广，目标受众多，因此</w:t>
      </w:r>
      <w:r>
        <w:rPr>
          <w:rFonts w:ascii="仿宋" w:eastAsia="仿宋" w:hAnsi="仿宋" w:hint="eastAsia"/>
          <w:sz w:val="24"/>
          <w:szCs w:val="24"/>
        </w:rPr>
        <w:t>一个完善的系统功能众多，例如，用户登录，用户注册，扫描展品二维码，</w:t>
      </w:r>
      <w:r w:rsidR="00C15BFC">
        <w:rPr>
          <w:rFonts w:ascii="仿宋" w:eastAsia="仿宋" w:hAnsi="仿宋" w:hint="eastAsia"/>
          <w:sz w:val="24"/>
          <w:szCs w:val="24"/>
        </w:rPr>
        <w:t>发表评论，展品录入</w:t>
      </w:r>
      <w:r w:rsidR="00F213B4">
        <w:rPr>
          <w:rFonts w:ascii="仿宋" w:eastAsia="仿宋" w:hAnsi="仿宋" w:hint="eastAsia"/>
          <w:sz w:val="24"/>
          <w:szCs w:val="24"/>
        </w:rPr>
        <w:t>和日志收集等</w:t>
      </w:r>
      <w:r w:rsidR="00DA1E85">
        <w:rPr>
          <w:rFonts w:ascii="仿宋" w:eastAsia="仿宋" w:hAnsi="仿宋" w:hint="eastAsia"/>
          <w:sz w:val="24"/>
          <w:szCs w:val="24"/>
        </w:rPr>
        <w:t>，</w:t>
      </w:r>
      <w:r w:rsidR="0070682D">
        <w:rPr>
          <w:rFonts w:ascii="仿宋" w:eastAsia="仿宋" w:hAnsi="仿宋" w:hint="eastAsia"/>
          <w:sz w:val="24"/>
          <w:szCs w:val="24"/>
        </w:rPr>
        <w:t>限于篇幅，本文着重于实现几个重点的核心功能。</w:t>
      </w:r>
    </w:p>
    <w:p w14:paraId="117C23B4" w14:textId="4A07203A" w:rsidR="00E82A07" w:rsidRDefault="00E82A07" w:rsidP="00E82A07">
      <w:pPr>
        <w:pStyle w:val="3"/>
        <w:rPr>
          <w:rFonts w:ascii="黑体" w:eastAsia="黑体" w:hAnsi="黑体"/>
          <w:sz w:val="24"/>
          <w:szCs w:val="24"/>
        </w:rPr>
      </w:pPr>
      <w:bookmarkStart w:id="13" w:name="_Toc97654657"/>
      <w:r w:rsidRPr="00E82A07">
        <w:rPr>
          <w:rFonts w:ascii="Times New Roman" w:eastAsia="黑体" w:hAnsi="Times New Roman" w:cs="Times New Roman"/>
          <w:sz w:val="24"/>
          <w:szCs w:val="24"/>
        </w:rPr>
        <w:lastRenderedPageBreak/>
        <w:t>3.2</w:t>
      </w:r>
      <w:r w:rsidRPr="00E82A07">
        <w:rPr>
          <w:rFonts w:ascii="黑体" w:eastAsia="黑体" w:hAnsi="黑体"/>
          <w:sz w:val="24"/>
          <w:szCs w:val="24"/>
        </w:rPr>
        <w:t xml:space="preserve"> </w:t>
      </w:r>
      <w:r w:rsidRPr="00E82A07">
        <w:rPr>
          <w:rFonts w:ascii="黑体" w:eastAsia="黑体" w:hAnsi="黑体" w:hint="eastAsia"/>
          <w:sz w:val="24"/>
          <w:szCs w:val="24"/>
        </w:rPr>
        <w:t>性能需求</w:t>
      </w:r>
      <w:bookmarkEnd w:id="13"/>
    </w:p>
    <w:p w14:paraId="0AB94153" w14:textId="38F6127D" w:rsidR="00500C5D" w:rsidRDefault="00500C5D" w:rsidP="00F30A85">
      <w:pPr>
        <w:spacing w:line="300" w:lineRule="auto"/>
        <w:ind w:firstLineChars="200" w:firstLine="480"/>
        <w:rPr>
          <w:rFonts w:ascii="仿宋" w:eastAsia="仿宋" w:hAnsi="仿宋"/>
          <w:sz w:val="24"/>
          <w:szCs w:val="24"/>
        </w:rPr>
      </w:pPr>
      <w:r>
        <w:rPr>
          <w:rFonts w:ascii="仿宋" w:eastAsia="仿宋" w:hAnsi="仿宋" w:hint="eastAsia"/>
          <w:sz w:val="24"/>
          <w:szCs w:val="24"/>
        </w:rPr>
        <w:t>对于客户端来说，</w:t>
      </w:r>
      <w:r w:rsidRPr="00500C5D">
        <w:rPr>
          <w:rFonts w:ascii="Times New Roman" w:eastAsia="仿宋" w:hAnsi="Times New Roman" w:cs="Times New Roman"/>
          <w:sz w:val="24"/>
          <w:szCs w:val="24"/>
        </w:rPr>
        <w:t>Flutter</w:t>
      </w:r>
      <w:r>
        <w:rPr>
          <w:rFonts w:ascii="仿宋" w:eastAsia="仿宋" w:hAnsi="仿宋" w:hint="eastAsia"/>
          <w:sz w:val="24"/>
          <w:szCs w:val="24"/>
        </w:rPr>
        <w:t>提供的渲染能力堪比原生。所以用户在使用时会觉得动画流畅</w:t>
      </w:r>
      <w:r w:rsidR="00A1054E">
        <w:rPr>
          <w:rFonts w:ascii="仿宋" w:eastAsia="仿宋" w:hAnsi="仿宋" w:hint="eastAsia"/>
          <w:sz w:val="24"/>
          <w:szCs w:val="24"/>
        </w:rPr>
        <w:t>、</w:t>
      </w:r>
      <w:r>
        <w:rPr>
          <w:rFonts w:ascii="仿宋" w:eastAsia="仿宋" w:hAnsi="仿宋" w:hint="eastAsia"/>
          <w:sz w:val="24"/>
          <w:szCs w:val="24"/>
        </w:rPr>
        <w:t>响应迅速，并且由于</w:t>
      </w:r>
      <w:proofErr w:type="spellStart"/>
      <w:r w:rsidRPr="00BC2C22">
        <w:rPr>
          <w:rFonts w:ascii="Times New Roman" w:eastAsia="仿宋" w:hAnsi="Times New Roman" w:cs="Times New Roman"/>
          <w:sz w:val="24"/>
          <w:szCs w:val="24"/>
        </w:rPr>
        <w:t>gRPC</w:t>
      </w:r>
      <w:proofErr w:type="spellEnd"/>
      <w:r>
        <w:rPr>
          <w:rFonts w:ascii="仿宋" w:eastAsia="仿宋" w:hAnsi="仿宋" w:hint="eastAsia"/>
          <w:sz w:val="24"/>
          <w:szCs w:val="24"/>
        </w:rPr>
        <w:t>使用的是</w:t>
      </w:r>
      <w:r w:rsidRPr="00500C5D">
        <w:rPr>
          <w:rFonts w:ascii="Times New Roman" w:eastAsia="仿宋" w:hAnsi="Times New Roman" w:cs="Times New Roman"/>
          <w:sz w:val="24"/>
          <w:szCs w:val="24"/>
        </w:rPr>
        <w:t>Protocol Buffer</w:t>
      </w:r>
      <w:r>
        <w:rPr>
          <w:rFonts w:ascii="仿宋" w:eastAsia="仿宋" w:hAnsi="仿宋" w:hint="eastAsia"/>
          <w:sz w:val="24"/>
          <w:szCs w:val="24"/>
        </w:rPr>
        <w:t>编码</w:t>
      </w:r>
      <w:r w:rsidR="00BC2C22">
        <w:rPr>
          <w:rFonts w:ascii="仿宋" w:eastAsia="仿宋" w:hAnsi="仿宋" w:hint="eastAsia"/>
          <w:sz w:val="24"/>
          <w:szCs w:val="24"/>
        </w:rPr>
        <w:t>，交换的数据量小，</w:t>
      </w:r>
      <w:r w:rsidR="009766AE">
        <w:rPr>
          <w:rFonts w:ascii="仿宋" w:eastAsia="仿宋" w:hAnsi="仿宋" w:hint="eastAsia"/>
          <w:sz w:val="24"/>
          <w:szCs w:val="24"/>
        </w:rPr>
        <w:t>较</w:t>
      </w:r>
      <w:r w:rsidR="009766AE" w:rsidRPr="009766AE">
        <w:rPr>
          <w:rFonts w:ascii="Times New Roman" w:eastAsia="仿宋" w:hAnsi="Times New Roman" w:cs="Times New Roman"/>
          <w:sz w:val="24"/>
          <w:szCs w:val="24"/>
        </w:rPr>
        <w:t>JSON</w:t>
      </w:r>
      <w:r w:rsidR="009766AE">
        <w:rPr>
          <w:rFonts w:ascii="仿宋" w:eastAsia="仿宋" w:hAnsi="仿宋" w:hint="eastAsia"/>
          <w:sz w:val="24"/>
          <w:szCs w:val="24"/>
        </w:rPr>
        <w:t>有巨大优势，</w:t>
      </w:r>
      <w:r w:rsidR="00BC2C22">
        <w:rPr>
          <w:rFonts w:ascii="仿宋" w:eastAsia="仿宋" w:hAnsi="仿宋" w:hint="eastAsia"/>
          <w:sz w:val="24"/>
          <w:szCs w:val="24"/>
        </w:rPr>
        <w:t>所以在网络不畅的地方</w:t>
      </w:r>
      <w:r w:rsidR="009766AE">
        <w:rPr>
          <w:rFonts w:ascii="仿宋" w:eastAsia="仿宋" w:hAnsi="仿宋" w:hint="eastAsia"/>
          <w:sz w:val="24"/>
          <w:szCs w:val="24"/>
        </w:rPr>
        <w:t>体验也相对</w:t>
      </w:r>
      <w:r w:rsidR="00D61304">
        <w:rPr>
          <w:rFonts w:ascii="仿宋" w:eastAsia="仿宋" w:hAnsi="仿宋" w:hint="eastAsia"/>
          <w:sz w:val="24"/>
          <w:szCs w:val="24"/>
        </w:rPr>
        <w:t>较好。</w:t>
      </w:r>
    </w:p>
    <w:p w14:paraId="01609473" w14:textId="4332B0E6" w:rsidR="00F30A85" w:rsidRPr="00F30A85" w:rsidRDefault="00654F58" w:rsidP="00F30A85">
      <w:pPr>
        <w:spacing w:line="300" w:lineRule="auto"/>
        <w:ind w:firstLineChars="200" w:firstLine="480"/>
        <w:rPr>
          <w:rFonts w:ascii="Times New Roman" w:eastAsia="仿宋" w:hAnsi="Times New Roman" w:cs="Times New Roman"/>
          <w:sz w:val="24"/>
          <w:szCs w:val="24"/>
        </w:rPr>
      </w:pPr>
      <w:r>
        <w:rPr>
          <w:rFonts w:ascii="仿宋" w:eastAsia="仿宋" w:hAnsi="仿宋" w:hint="eastAsia"/>
          <w:sz w:val="24"/>
          <w:szCs w:val="24"/>
        </w:rPr>
        <w:t>通过</w:t>
      </w:r>
      <w:r w:rsidRPr="00654F58">
        <w:rPr>
          <w:rFonts w:ascii="仿宋" w:eastAsia="仿宋" w:hAnsi="仿宋" w:hint="eastAsia"/>
          <w:sz w:val="24"/>
          <w:szCs w:val="24"/>
        </w:rPr>
        <w:t>对以往的大型展会或展</w:t>
      </w:r>
      <w:r>
        <w:rPr>
          <w:rFonts w:ascii="仿宋" w:eastAsia="仿宋" w:hAnsi="仿宋" w:hint="eastAsia"/>
          <w:sz w:val="24"/>
          <w:szCs w:val="24"/>
        </w:rPr>
        <w:t>厅的日高峰人流量分析可以知道如何设计系统的负载，比如，上海</w:t>
      </w:r>
      <w:proofErr w:type="gramStart"/>
      <w:r>
        <w:rPr>
          <w:rFonts w:ascii="仿宋" w:eastAsia="仿宋" w:hAnsi="仿宋" w:hint="eastAsia"/>
          <w:sz w:val="24"/>
          <w:szCs w:val="24"/>
        </w:rPr>
        <w:t>世</w:t>
      </w:r>
      <w:proofErr w:type="gramEnd"/>
      <w:r>
        <w:rPr>
          <w:rFonts w:ascii="仿宋" w:eastAsia="仿宋" w:hAnsi="仿宋" w:hint="eastAsia"/>
          <w:sz w:val="24"/>
          <w:szCs w:val="24"/>
        </w:rPr>
        <w:t>博会的日最高峰人流量约为</w:t>
      </w:r>
      <w:r w:rsidRPr="00654F58">
        <w:rPr>
          <w:rFonts w:ascii="Times New Roman" w:eastAsia="仿宋" w:hAnsi="Times New Roman" w:cs="Times New Roman"/>
          <w:sz w:val="24"/>
          <w:szCs w:val="24"/>
        </w:rPr>
        <w:t>60</w:t>
      </w:r>
      <w:r>
        <w:rPr>
          <w:rFonts w:ascii="仿宋" w:eastAsia="仿宋" w:hAnsi="仿宋" w:hint="eastAsia"/>
          <w:sz w:val="24"/>
          <w:szCs w:val="24"/>
        </w:rPr>
        <w:t>万，故宫博物馆的日最高峰人流量为</w:t>
      </w:r>
      <w:r w:rsidRPr="00654F58">
        <w:rPr>
          <w:rFonts w:ascii="Times New Roman" w:eastAsia="仿宋" w:hAnsi="Times New Roman" w:cs="Times New Roman"/>
          <w:sz w:val="24"/>
          <w:szCs w:val="24"/>
        </w:rPr>
        <w:t>8</w:t>
      </w:r>
      <w:r>
        <w:rPr>
          <w:rFonts w:ascii="仿宋" w:eastAsia="仿宋" w:hAnsi="仿宋" w:hint="eastAsia"/>
          <w:sz w:val="24"/>
          <w:szCs w:val="24"/>
        </w:rPr>
        <w:t>万</w:t>
      </w:r>
      <w:r w:rsidR="002915EF">
        <w:rPr>
          <w:rFonts w:ascii="仿宋" w:eastAsia="仿宋" w:hAnsi="仿宋" w:hint="eastAsia"/>
          <w:sz w:val="24"/>
          <w:szCs w:val="24"/>
        </w:rPr>
        <w:t>。</w:t>
      </w:r>
      <w:r w:rsidR="00D7119E">
        <w:rPr>
          <w:rFonts w:ascii="仿宋" w:eastAsia="仿宋" w:hAnsi="仿宋" w:hint="eastAsia"/>
          <w:sz w:val="24"/>
          <w:szCs w:val="24"/>
        </w:rPr>
        <w:t>故暂定</w:t>
      </w:r>
      <w:r w:rsidR="002915EF">
        <w:rPr>
          <w:rFonts w:ascii="仿宋" w:eastAsia="仿宋" w:hAnsi="仿宋" w:hint="eastAsia"/>
          <w:sz w:val="24"/>
          <w:szCs w:val="24"/>
        </w:rPr>
        <w:t>单机系统</w:t>
      </w:r>
      <w:r w:rsidR="00D7119E">
        <w:rPr>
          <w:rFonts w:ascii="仿宋" w:eastAsia="仿宋" w:hAnsi="仿宋" w:hint="eastAsia"/>
          <w:sz w:val="24"/>
          <w:szCs w:val="24"/>
        </w:rPr>
        <w:t>面临</w:t>
      </w:r>
      <w:r w:rsidR="002915EF">
        <w:rPr>
          <w:rFonts w:ascii="仿宋" w:eastAsia="仿宋" w:hAnsi="仿宋" w:hint="eastAsia"/>
          <w:sz w:val="24"/>
          <w:szCs w:val="24"/>
        </w:rPr>
        <w:t>的</w:t>
      </w:r>
      <w:r w:rsidR="00D7119E" w:rsidRPr="00D7119E">
        <w:rPr>
          <w:rFonts w:ascii="Times New Roman" w:eastAsia="仿宋" w:hAnsi="Times New Roman" w:cs="Times New Roman"/>
          <w:sz w:val="24"/>
          <w:szCs w:val="24"/>
        </w:rPr>
        <w:t>RPS</w:t>
      </w:r>
      <w:r w:rsidR="00D7119E">
        <w:rPr>
          <w:rFonts w:ascii="仿宋" w:eastAsia="仿宋" w:hAnsi="仿宋" w:hint="eastAsia"/>
          <w:sz w:val="24"/>
          <w:szCs w:val="24"/>
        </w:rPr>
        <w:t>在</w:t>
      </w:r>
      <w:r w:rsidR="002915EF" w:rsidRPr="002915EF">
        <w:rPr>
          <w:rFonts w:ascii="Times New Roman" w:eastAsia="仿宋" w:hAnsi="Times New Roman" w:cs="Times New Roman"/>
          <w:sz w:val="24"/>
          <w:szCs w:val="24"/>
        </w:rPr>
        <w:t>10K</w:t>
      </w:r>
      <w:r w:rsidR="002915EF">
        <w:rPr>
          <w:rFonts w:ascii="仿宋" w:eastAsia="仿宋" w:hAnsi="仿宋" w:hint="eastAsia"/>
          <w:sz w:val="24"/>
          <w:szCs w:val="24"/>
        </w:rPr>
        <w:t>至</w:t>
      </w:r>
      <w:r w:rsidR="002915EF" w:rsidRPr="002915EF">
        <w:rPr>
          <w:rFonts w:ascii="Times New Roman" w:eastAsia="仿宋" w:hAnsi="Times New Roman" w:cs="Times New Roman"/>
          <w:sz w:val="24"/>
          <w:szCs w:val="24"/>
        </w:rPr>
        <w:t>100K</w:t>
      </w:r>
      <w:r w:rsidR="002915EF">
        <w:rPr>
          <w:rFonts w:ascii="仿宋" w:eastAsia="仿宋" w:hAnsi="仿宋" w:hint="eastAsia"/>
          <w:sz w:val="24"/>
          <w:szCs w:val="24"/>
        </w:rPr>
        <w:t>这个</w:t>
      </w:r>
      <w:r w:rsidR="00D7119E">
        <w:rPr>
          <w:rFonts w:ascii="仿宋" w:eastAsia="仿宋" w:hAnsi="仿宋" w:hint="eastAsia"/>
          <w:sz w:val="24"/>
          <w:szCs w:val="24"/>
        </w:rPr>
        <w:t>范围</w:t>
      </w:r>
      <w:r w:rsidR="0089769A">
        <w:rPr>
          <w:rFonts w:ascii="仿宋" w:eastAsia="仿宋" w:hAnsi="仿宋" w:hint="eastAsia"/>
          <w:sz w:val="24"/>
          <w:szCs w:val="24"/>
        </w:rPr>
        <w:t>。</w:t>
      </w:r>
      <w:r w:rsidR="00D7119E">
        <w:rPr>
          <w:rFonts w:ascii="仿宋" w:eastAsia="仿宋" w:hAnsi="仿宋" w:hint="eastAsia"/>
          <w:sz w:val="24"/>
          <w:szCs w:val="24"/>
        </w:rPr>
        <w:t>如果遵循以往的传统架构，单机节点的</w:t>
      </w:r>
      <w:r w:rsidR="00D7119E" w:rsidRPr="00D7119E">
        <w:rPr>
          <w:rFonts w:ascii="Times New Roman" w:eastAsia="仿宋" w:hAnsi="Times New Roman" w:cs="Times New Roman"/>
          <w:sz w:val="24"/>
          <w:szCs w:val="24"/>
        </w:rPr>
        <w:t>MySQL</w:t>
      </w:r>
      <w:r w:rsidR="001617D3">
        <w:rPr>
          <w:rFonts w:ascii="Times New Roman" w:eastAsia="仿宋" w:hAnsi="Times New Roman" w:cs="Times New Roman" w:hint="eastAsia"/>
          <w:sz w:val="24"/>
          <w:szCs w:val="24"/>
        </w:rPr>
        <w:t>的</w:t>
      </w:r>
      <w:r w:rsidR="001617D3">
        <w:rPr>
          <w:rFonts w:ascii="Times New Roman" w:eastAsia="仿宋" w:hAnsi="Times New Roman" w:cs="Times New Roman" w:hint="eastAsia"/>
          <w:sz w:val="24"/>
          <w:szCs w:val="24"/>
        </w:rPr>
        <w:t>Q</w:t>
      </w:r>
      <w:r w:rsidR="001617D3">
        <w:rPr>
          <w:rFonts w:ascii="Times New Roman" w:eastAsia="仿宋" w:hAnsi="Times New Roman" w:cs="Times New Roman"/>
          <w:sz w:val="24"/>
          <w:szCs w:val="24"/>
        </w:rPr>
        <w:t>PS</w:t>
      </w:r>
      <w:r w:rsidR="001617D3">
        <w:rPr>
          <w:rFonts w:ascii="Times New Roman" w:eastAsia="仿宋" w:hAnsi="Times New Roman" w:cs="Times New Roman" w:hint="eastAsia"/>
          <w:sz w:val="24"/>
          <w:szCs w:val="24"/>
        </w:rPr>
        <w:t>最高</w:t>
      </w:r>
      <w:r w:rsidR="00D7119E">
        <w:rPr>
          <w:rFonts w:ascii="仿宋" w:eastAsia="仿宋" w:hAnsi="仿宋" w:hint="eastAsia"/>
          <w:sz w:val="24"/>
          <w:szCs w:val="24"/>
        </w:rPr>
        <w:t>就</w:t>
      </w:r>
      <w:r w:rsidR="001617D3">
        <w:rPr>
          <w:rFonts w:ascii="仿宋" w:eastAsia="仿宋" w:hAnsi="仿宋" w:hint="eastAsia"/>
          <w:sz w:val="24"/>
          <w:szCs w:val="24"/>
        </w:rPr>
        <w:t>会达到</w:t>
      </w:r>
      <w:r w:rsidR="00D7119E" w:rsidRPr="00D7119E">
        <w:rPr>
          <w:rFonts w:ascii="Times New Roman" w:eastAsia="仿宋" w:hAnsi="Times New Roman" w:cs="Times New Roman"/>
          <w:sz w:val="24"/>
          <w:szCs w:val="24"/>
        </w:rPr>
        <w:t>100K</w:t>
      </w:r>
      <w:r w:rsidR="00BD51ED">
        <w:rPr>
          <w:rFonts w:ascii="Times New Roman" w:eastAsia="仿宋" w:hAnsi="Times New Roman" w:cs="Times New Roman" w:hint="eastAsia"/>
          <w:sz w:val="24"/>
          <w:szCs w:val="24"/>
        </w:rPr>
        <w:t>，</w:t>
      </w:r>
      <w:r w:rsidR="00BB5E9E">
        <w:rPr>
          <w:rFonts w:ascii="Times New Roman" w:eastAsia="仿宋" w:hAnsi="Times New Roman" w:cs="Times New Roman" w:hint="eastAsia"/>
          <w:sz w:val="24"/>
          <w:szCs w:val="24"/>
        </w:rPr>
        <w:t>这需要极高的硬件配置</w:t>
      </w:r>
      <w:r w:rsidR="00BD51ED">
        <w:rPr>
          <w:rFonts w:ascii="Times New Roman" w:eastAsia="仿宋" w:hAnsi="Times New Roman" w:cs="Times New Roman" w:hint="eastAsia"/>
          <w:sz w:val="24"/>
          <w:szCs w:val="24"/>
        </w:rPr>
        <w:t>并且一旦</w:t>
      </w:r>
      <w:r w:rsidR="00275EB3">
        <w:rPr>
          <w:rFonts w:ascii="Times New Roman" w:eastAsia="仿宋" w:hAnsi="Times New Roman" w:cs="Times New Roman" w:hint="eastAsia"/>
          <w:sz w:val="24"/>
          <w:szCs w:val="24"/>
        </w:rPr>
        <w:t>发生</w:t>
      </w:r>
      <w:r w:rsidR="00BD51ED">
        <w:rPr>
          <w:rFonts w:ascii="Times New Roman" w:eastAsia="仿宋" w:hAnsi="Times New Roman" w:cs="Times New Roman" w:hint="eastAsia"/>
          <w:sz w:val="24"/>
          <w:szCs w:val="24"/>
        </w:rPr>
        <w:t>数据库故障，造成的损失</w:t>
      </w:r>
      <w:r w:rsidR="00846CD8">
        <w:rPr>
          <w:rFonts w:ascii="Times New Roman" w:eastAsia="仿宋" w:hAnsi="Times New Roman" w:cs="Times New Roman" w:hint="eastAsia"/>
          <w:sz w:val="24"/>
          <w:szCs w:val="24"/>
        </w:rPr>
        <w:t>极大</w:t>
      </w:r>
      <w:r w:rsidR="00BD51ED">
        <w:rPr>
          <w:rFonts w:ascii="Times New Roman" w:eastAsia="仿宋" w:hAnsi="Times New Roman" w:cs="Times New Roman" w:hint="eastAsia"/>
          <w:sz w:val="24"/>
          <w:szCs w:val="24"/>
        </w:rPr>
        <w:t>。</w:t>
      </w:r>
      <w:r w:rsidR="00F30A85">
        <w:rPr>
          <w:rFonts w:ascii="Times New Roman" w:eastAsia="仿宋" w:hAnsi="Times New Roman" w:cs="Times New Roman" w:hint="eastAsia"/>
          <w:sz w:val="24"/>
          <w:szCs w:val="24"/>
        </w:rPr>
        <w:t>这种高风险低收益的传统方案已经不再适合于这样的高并发高可用的系统了。为此，我们使用</w:t>
      </w:r>
      <w:r w:rsidR="00F30A85">
        <w:rPr>
          <w:rFonts w:ascii="Times New Roman" w:eastAsia="仿宋" w:hAnsi="Times New Roman" w:cs="Times New Roman" w:hint="eastAsia"/>
          <w:sz w:val="24"/>
          <w:szCs w:val="24"/>
        </w:rPr>
        <w:t>R</w:t>
      </w:r>
      <w:r w:rsidR="00F30A85">
        <w:rPr>
          <w:rFonts w:ascii="Times New Roman" w:eastAsia="仿宋" w:hAnsi="Times New Roman" w:cs="Times New Roman"/>
          <w:sz w:val="24"/>
          <w:szCs w:val="24"/>
        </w:rPr>
        <w:t>edis</w:t>
      </w:r>
      <w:r w:rsidR="00F30A85">
        <w:rPr>
          <w:rFonts w:ascii="Times New Roman" w:eastAsia="仿宋" w:hAnsi="Times New Roman" w:cs="Times New Roman" w:hint="eastAsia"/>
          <w:sz w:val="24"/>
          <w:szCs w:val="24"/>
        </w:rPr>
        <w:t>解决这一问题，</w:t>
      </w:r>
      <w:r w:rsidR="00F30A85">
        <w:rPr>
          <w:rFonts w:ascii="Times New Roman" w:eastAsia="仿宋" w:hAnsi="Times New Roman" w:cs="Times New Roman" w:hint="eastAsia"/>
          <w:sz w:val="24"/>
          <w:szCs w:val="24"/>
        </w:rPr>
        <w:t>R</w:t>
      </w:r>
      <w:r w:rsidR="00F30A85">
        <w:rPr>
          <w:rFonts w:ascii="Times New Roman" w:eastAsia="仿宋" w:hAnsi="Times New Roman" w:cs="Times New Roman"/>
          <w:sz w:val="24"/>
          <w:szCs w:val="24"/>
        </w:rPr>
        <w:t>edis</w:t>
      </w:r>
      <w:r w:rsidR="00F30A85">
        <w:rPr>
          <w:rFonts w:ascii="Times New Roman" w:eastAsia="仿宋" w:hAnsi="Times New Roman" w:cs="Times New Roman" w:hint="eastAsia"/>
          <w:sz w:val="24"/>
          <w:szCs w:val="24"/>
        </w:rPr>
        <w:t>单点的</w:t>
      </w:r>
      <w:r w:rsidR="00F30A85">
        <w:rPr>
          <w:rFonts w:ascii="Times New Roman" w:eastAsia="仿宋" w:hAnsi="Times New Roman" w:cs="Times New Roman" w:hint="eastAsia"/>
          <w:sz w:val="24"/>
          <w:szCs w:val="24"/>
        </w:rPr>
        <w:t>QPS</w:t>
      </w:r>
      <w:r w:rsidR="00F30A85">
        <w:rPr>
          <w:rFonts w:ascii="Times New Roman" w:eastAsia="仿宋" w:hAnsi="Times New Roman" w:cs="Times New Roman" w:hint="eastAsia"/>
          <w:sz w:val="24"/>
          <w:szCs w:val="24"/>
        </w:rPr>
        <w:t>高达</w:t>
      </w:r>
      <w:r w:rsidR="00F30A85">
        <w:rPr>
          <w:rFonts w:ascii="Times New Roman" w:eastAsia="仿宋" w:hAnsi="Times New Roman" w:cs="Times New Roman" w:hint="eastAsia"/>
          <w:sz w:val="24"/>
          <w:szCs w:val="24"/>
        </w:rPr>
        <w:t>1</w:t>
      </w:r>
      <w:r w:rsidR="00F30A85">
        <w:rPr>
          <w:rFonts w:ascii="Times New Roman" w:eastAsia="仿宋" w:hAnsi="Times New Roman" w:cs="Times New Roman"/>
          <w:sz w:val="24"/>
          <w:szCs w:val="24"/>
        </w:rPr>
        <w:t>00K</w:t>
      </w:r>
      <w:r w:rsidR="00F30A85">
        <w:rPr>
          <w:rFonts w:ascii="Times New Roman" w:eastAsia="仿宋" w:hAnsi="Times New Roman" w:cs="Times New Roman" w:hint="eastAsia"/>
          <w:sz w:val="24"/>
          <w:szCs w:val="24"/>
        </w:rPr>
        <w:t>，</w:t>
      </w:r>
      <w:r w:rsidR="00042425">
        <w:rPr>
          <w:rFonts w:ascii="Times New Roman" w:eastAsia="仿宋" w:hAnsi="Times New Roman" w:cs="Times New Roman" w:hint="eastAsia"/>
          <w:sz w:val="24"/>
          <w:szCs w:val="24"/>
        </w:rPr>
        <w:t>同时</w:t>
      </w:r>
      <w:r w:rsidR="00F30A85">
        <w:rPr>
          <w:rFonts w:ascii="Times New Roman" w:eastAsia="仿宋" w:hAnsi="Times New Roman" w:cs="Times New Roman" w:hint="eastAsia"/>
          <w:sz w:val="24"/>
          <w:szCs w:val="24"/>
        </w:rPr>
        <w:t>R</w:t>
      </w:r>
      <w:r w:rsidR="00F30A85">
        <w:rPr>
          <w:rFonts w:ascii="Times New Roman" w:eastAsia="仿宋" w:hAnsi="Times New Roman" w:cs="Times New Roman"/>
          <w:sz w:val="24"/>
          <w:szCs w:val="24"/>
        </w:rPr>
        <w:t>edis</w:t>
      </w:r>
      <w:r w:rsidR="00F30A85">
        <w:rPr>
          <w:rFonts w:ascii="Times New Roman" w:eastAsia="仿宋" w:hAnsi="Times New Roman" w:cs="Times New Roman" w:hint="eastAsia"/>
          <w:sz w:val="24"/>
          <w:szCs w:val="24"/>
        </w:rPr>
        <w:t>集群</w:t>
      </w:r>
      <w:r w:rsidR="00042425">
        <w:rPr>
          <w:rFonts w:ascii="Times New Roman" w:eastAsia="仿宋" w:hAnsi="Times New Roman" w:cs="Times New Roman" w:hint="eastAsia"/>
          <w:sz w:val="24"/>
          <w:szCs w:val="24"/>
        </w:rPr>
        <w:t>构成的分布式系统非常可控</w:t>
      </w:r>
      <w:r w:rsidR="00F30A85">
        <w:rPr>
          <w:rFonts w:ascii="Times New Roman" w:eastAsia="仿宋" w:hAnsi="Times New Roman" w:cs="Times New Roman" w:hint="eastAsia"/>
          <w:sz w:val="24"/>
          <w:szCs w:val="24"/>
        </w:rPr>
        <w:t>并且价格便宜</w:t>
      </w:r>
      <w:r w:rsidR="00042425">
        <w:rPr>
          <w:rFonts w:ascii="Times New Roman" w:eastAsia="仿宋" w:hAnsi="Times New Roman" w:cs="Times New Roman" w:hint="eastAsia"/>
          <w:sz w:val="24"/>
          <w:szCs w:val="24"/>
        </w:rPr>
        <w:t>。</w:t>
      </w:r>
    </w:p>
    <w:p w14:paraId="4CF77DEC" w14:textId="509C5E01" w:rsidR="00613630" w:rsidRDefault="00E82A07" w:rsidP="00613630">
      <w:pPr>
        <w:pStyle w:val="3"/>
        <w:rPr>
          <w:rFonts w:ascii="Times New Roman" w:hAnsi="Times New Roman" w:cs="Times New Roman"/>
          <w:sz w:val="24"/>
          <w:szCs w:val="24"/>
        </w:rPr>
      </w:pPr>
      <w:bookmarkStart w:id="14" w:name="_Toc97654658"/>
      <w:r w:rsidRPr="00E82A07">
        <w:rPr>
          <w:rFonts w:ascii="Times New Roman" w:hAnsi="Times New Roman" w:cs="Times New Roman"/>
          <w:sz w:val="24"/>
          <w:szCs w:val="24"/>
        </w:rPr>
        <w:t xml:space="preserve">3.3 </w:t>
      </w:r>
      <w:r w:rsidRPr="00E82A07">
        <w:rPr>
          <w:rFonts w:ascii="Times New Roman" w:hAnsi="Times New Roman" w:cs="Times New Roman"/>
          <w:sz w:val="24"/>
          <w:szCs w:val="24"/>
        </w:rPr>
        <w:t>安全需求</w:t>
      </w:r>
      <w:bookmarkEnd w:id="14"/>
    </w:p>
    <w:p w14:paraId="5D691776" w14:textId="3D35B4E9" w:rsidR="00CD10B2" w:rsidRDefault="009571AD" w:rsidP="00500C5D">
      <w:pPr>
        <w:spacing w:line="300" w:lineRule="auto"/>
        <w:ind w:firstLineChars="200" w:firstLine="480"/>
        <w:rPr>
          <w:rFonts w:ascii="仿宋" w:eastAsia="仿宋" w:hAnsi="仿宋"/>
          <w:sz w:val="24"/>
          <w:szCs w:val="24"/>
        </w:rPr>
      </w:pPr>
      <w:r>
        <w:rPr>
          <w:rFonts w:ascii="仿宋" w:eastAsia="仿宋" w:hAnsi="仿宋" w:hint="eastAsia"/>
          <w:sz w:val="24"/>
          <w:szCs w:val="24"/>
        </w:rPr>
        <w:t>由于系统使用人数较多，因此对系统的健全性提出了要求。重点</w:t>
      </w:r>
      <w:r w:rsidR="00CD10B2">
        <w:rPr>
          <w:rFonts w:ascii="仿宋" w:eastAsia="仿宋" w:hAnsi="仿宋" w:hint="eastAsia"/>
          <w:sz w:val="24"/>
          <w:szCs w:val="24"/>
        </w:rPr>
        <w:t>从两个方面考虑系统的安全性，数据隐私安全和</w:t>
      </w:r>
      <w:r w:rsidR="00B61254">
        <w:rPr>
          <w:rFonts w:ascii="仿宋" w:eastAsia="仿宋" w:hAnsi="仿宋" w:hint="eastAsia"/>
          <w:sz w:val="24"/>
          <w:szCs w:val="24"/>
        </w:rPr>
        <w:t>应对</w:t>
      </w:r>
      <w:r w:rsidR="00CD10B2">
        <w:rPr>
          <w:rFonts w:ascii="仿宋" w:eastAsia="仿宋" w:hAnsi="仿宋" w:hint="eastAsia"/>
          <w:sz w:val="24"/>
          <w:szCs w:val="24"/>
        </w:rPr>
        <w:t>系统</w:t>
      </w:r>
      <w:proofErr w:type="gramStart"/>
      <w:r w:rsidR="00CD10B2">
        <w:rPr>
          <w:rFonts w:ascii="仿宋" w:eastAsia="仿宋" w:hAnsi="仿宋" w:hint="eastAsia"/>
          <w:sz w:val="24"/>
          <w:szCs w:val="24"/>
        </w:rPr>
        <w:t>宕</w:t>
      </w:r>
      <w:proofErr w:type="gramEnd"/>
      <w:r w:rsidR="00CD10B2">
        <w:rPr>
          <w:rFonts w:ascii="仿宋" w:eastAsia="仿宋" w:hAnsi="仿宋" w:hint="eastAsia"/>
          <w:sz w:val="24"/>
          <w:szCs w:val="24"/>
        </w:rPr>
        <w:t>机</w:t>
      </w:r>
      <w:r w:rsidR="00A13433">
        <w:rPr>
          <w:rFonts w:ascii="仿宋" w:eastAsia="仿宋" w:hAnsi="仿宋" w:hint="eastAsia"/>
          <w:sz w:val="24"/>
          <w:szCs w:val="24"/>
        </w:rPr>
        <w:t>。</w:t>
      </w:r>
    </w:p>
    <w:p w14:paraId="19CF35B7" w14:textId="30162A7F" w:rsidR="00EE2C6C" w:rsidRDefault="00500C5D" w:rsidP="00500C5D">
      <w:pPr>
        <w:spacing w:line="300" w:lineRule="auto"/>
        <w:ind w:firstLineChars="200" w:firstLine="480"/>
        <w:rPr>
          <w:rFonts w:ascii="仿宋" w:eastAsia="仿宋" w:hAnsi="仿宋"/>
          <w:sz w:val="24"/>
          <w:szCs w:val="24"/>
        </w:rPr>
      </w:pPr>
      <w:r>
        <w:rPr>
          <w:rFonts w:ascii="仿宋" w:eastAsia="仿宋" w:hAnsi="仿宋" w:hint="eastAsia"/>
          <w:sz w:val="24"/>
          <w:szCs w:val="24"/>
        </w:rPr>
        <w:t>为了防止用户个人隐私泄露，</w:t>
      </w:r>
      <w:proofErr w:type="spellStart"/>
      <w:r w:rsidR="00CF08CE" w:rsidRPr="00CF08CE">
        <w:rPr>
          <w:rFonts w:ascii="Times New Roman" w:eastAsia="仿宋" w:hAnsi="Times New Roman" w:cs="Times New Roman"/>
          <w:sz w:val="24"/>
          <w:szCs w:val="24"/>
        </w:rPr>
        <w:t>gRPC</w:t>
      </w:r>
      <w:proofErr w:type="spellEnd"/>
      <w:r w:rsidR="00CF08CE">
        <w:rPr>
          <w:rFonts w:ascii="仿宋" w:eastAsia="仿宋" w:hAnsi="仿宋" w:hint="eastAsia"/>
          <w:sz w:val="24"/>
          <w:szCs w:val="24"/>
        </w:rPr>
        <w:t>提供</w:t>
      </w:r>
      <w:r w:rsidR="004B2451">
        <w:rPr>
          <w:rFonts w:ascii="仿宋" w:eastAsia="仿宋" w:hAnsi="仿宋" w:hint="eastAsia"/>
          <w:sz w:val="24"/>
          <w:szCs w:val="24"/>
        </w:rPr>
        <w:t>类似于</w:t>
      </w:r>
      <w:r w:rsidR="004B2451" w:rsidRPr="004B2451">
        <w:rPr>
          <w:rFonts w:ascii="Times New Roman" w:eastAsia="仿宋" w:hAnsi="Times New Roman" w:cs="Times New Roman"/>
          <w:sz w:val="24"/>
          <w:szCs w:val="24"/>
        </w:rPr>
        <w:t>HTTPS</w:t>
      </w:r>
      <w:r w:rsidR="004B2451">
        <w:rPr>
          <w:rFonts w:ascii="仿宋" w:eastAsia="仿宋" w:hAnsi="仿宋" w:hint="eastAsia"/>
          <w:sz w:val="24"/>
          <w:szCs w:val="24"/>
        </w:rPr>
        <w:t>的</w:t>
      </w:r>
      <w:r w:rsidR="00CF08CE">
        <w:rPr>
          <w:rFonts w:ascii="仿宋" w:eastAsia="仿宋" w:hAnsi="仿宋" w:hint="eastAsia"/>
          <w:sz w:val="24"/>
          <w:szCs w:val="24"/>
        </w:rPr>
        <w:t>证书加密，能较好的保证传输过程中数据的安全。</w:t>
      </w:r>
      <w:r w:rsidR="004B2451">
        <w:rPr>
          <w:rFonts w:ascii="仿宋" w:eastAsia="仿宋" w:hAnsi="仿宋" w:hint="eastAsia"/>
          <w:sz w:val="24"/>
          <w:szCs w:val="24"/>
        </w:rPr>
        <w:t>除此之外，在设计用户表时，不应该将密码明文存储，而是使用“加盐”哈希的方式存储其密码的哈希值。这样减少了密码暴露的可能性。</w:t>
      </w:r>
    </w:p>
    <w:p w14:paraId="70FD27CE" w14:textId="4FAAD273" w:rsidR="00BD5AF6" w:rsidRPr="00500C5D" w:rsidRDefault="00AC51DC" w:rsidP="00500C5D">
      <w:pPr>
        <w:spacing w:line="300" w:lineRule="auto"/>
        <w:ind w:firstLineChars="200" w:firstLine="480"/>
        <w:rPr>
          <w:rFonts w:ascii="仿宋" w:eastAsia="仿宋" w:hAnsi="仿宋"/>
          <w:sz w:val="24"/>
          <w:szCs w:val="24"/>
        </w:rPr>
      </w:pPr>
      <w:r>
        <w:rPr>
          <w:rFonts w:ascii="仿宋" w:eastAsia="仿宋" w:hAnsi="仿宋" w:hint="eastAsia"/>
          <w:sz w:val="24"/>
          <w:szCs w:val="24"/>
        </w:rPr>
        <w:t>如果峰值流量较高，系统可能一时无法承受进而</w:t>
      </w:r>
      <w:proofErr w:type="gramStart"/>
      <w:r>
        <w:rPr>
          <w:rFonts w:ascii="仿宋" w:eastAsia="仿宋" w:hAnsi="仿宋" w:hint="eastAsia"/>
          <w:sz w:val="24"/>
          <w:szCs w:val="24"/>
        </w:rPr>
        <w:t>宕</w:t>
      </w:r>
      <w:proofErr w:type="gramEnd"/>
      <w:r>
        <w:rPr>
          <w:rFonts w:ascii="仿宋" w:eastAsia="仿宋" w:hAnsi="仿宋" w:hint="eastAsia"/>
          <w:sz w:val="24"/>
          <w:szCs w:val="24"/>
        </w:rPr>
        <w:t>机</w:t>
      </w:r>
      <w:r w:rsidR="00BD5AF6">
        <w:rPr>
          <w:rFonts w:ascii="仿宋" w:eastAsia="仿宋" w:hAnsi="仿宋" w:hint="eastAsia"/>
          <w:sz w:val="24"/>
          <w:szCs w:val="24"/>
        </w:rPr>
        <w:t>，</w:t>
      </w:r>
      <w:r w:rsidR="009206FE">
        <w:rPr>
          <w:rFonts w:ascii="仿宋" w:eastAsia="仿宋" w:hAnsi="仿宋" w:hint="eastAsia"/>
          <w:sz w:val="24"/>
          <w:szCs w:val="24"/>
        </w:rPr>
        <w:t>为此</w:t>
      </w:r>
      <w:r w:rsidR="00BD5AF6">
        <w:rPr>
          <w:rFonts w:ascii="仿宋" w:eastAsia="仿宋" w:hAnsi="仿宋" w:hint="eastAsia"/>
          <w:sz w:val="24"/>
          <w:szCs w:val="24"/>
        </w:rPr>
        <w:t>我们需要做备份预案，比如为</w:t>
      </w:r>
      <w:r w:rsidR="00BD5AF6" w:rsidRPr="00BD5AF6">
        <w:rPr>
          <w:rFonts w:ascii="Times New Roman" w:eastAsia="仿宋" w:hAnsi="Times New Roman" w:cs="Times New Roman"/>
          <w:sz w:val="24"/>
          <w:szCs w:val="24"/>
        </w:rPr>
        <w:t>MySQL</w:t>
      </w:r>
      <w:r w:rsidR="00BD5AF6">
        <w:rPr>
          <w:rFonts w:ascii="仿宋" w:eastAsia="仿宋" w:hAnsi="仿宋" w:hint="eastAsia"/>
          <w:sz w:val="24"/>
          <w:szCs w:val="24"/>
        </w:rPr>
        <w:t>设置</w:t>
      </w:r>
      <w:r w:rsidR="00BD5AF6" w:rsidRPr="00BD5AF6">
        <w:rPr>
          <w:rFonts w:ascii="Times New Roman" w:eastAsia="仿宋" w:hAnsi="Times New Roman" w:cs="Times New Roman"/>
          <w:sz w:val="24"/>
          <w:szCs w:val="24"/>
        </w:rPr>
        <w:t>Master-Slave</w:t>
      </w:r>
      <w:r w:rsidR="00BD5AF6">
        <w:rPr>
          <w:rFonts w:ascii="仿宋" w:eastAsia="仿宋" w:hAnsi="仿宋" w:hint="eastAsia"/>
          <w:sz w:val="24"/>
          <w:szCs w:val="24"/>
        </w:rPr>
        <w:t>备份</w:t>
      </w:r>
      <w:r w:rsidR="002D4E33">
        <w:rPr>
          <w:rFonts w:ascii="仿宋" w:eastAsia="仿宋" w:hAnsi="仿宋" w:hint="eastAsia"/>
          <w:sz w:val="24"/>
          <w:szCs w:val="24"/>
        </w:rPr>
        <w:t>，为</w:t>
      </w:r>
      <w:r w:rsidR="002D4E33" w:rsidRPr="002D4E33">
        <w:rPr>
          <w:rFonts w:ascii="Times New Roman" w:eastAsia="仿宋" w:hAnsi="Times New Roman" w:cs="Times New Roman"/>
          <w:sz w:val="24"/>
          <w:szCs w:val="24"/>
        </w:rPr>
        <w:t>Redis</w:t>
      </w:r>
      <w:r w:rsidR="002D4E33">
        <w:rPr>
          <w:rFonts w:ascii="仿宋" w:eastAsia="仿宋" w:hAnsi="仿宋" w:hint="eastAsia"/>
          <w:sz w:val="24"/>
          <w:szCs w:val="24"/>
        </w:rPr>
        <w:t>设置</w:t>
      </w:r>
      <w:r w:rsidR="002D4E33" w:rsidRPr="002D4E33">
        <w:rPr>
          <w:rFonts w:ascii="Times New Roman" w:eastAsia="仿宋" w:hAnsi="Times New Roman" w:cs="Times New Roman"/>
          <w:sz w:val="24"/>
          <w:szCs w:val="24"/>
        </w:rPr>
        <w:t>AOF</w:t>
      </w:r>
      <w:r w:rsidR="002D4E33">
        <w:rPr>
          <w:rFonts w:ascii="仿宋" w:eastAsia="仿宋" w:hAnsi="仿宋" w:hint="eastAsia"/>
          <w:sz w:val="24"/>
          <w:szCs w:val="24"/>
        </w:rPr>
        <w:t>持久化等都是有效提高系统可用性的解决方案。</w:t>
      </w:r>
    </w:p>
    <w:p w14:paraId="5E040346" w14:textId="5AFE8E69" w:rsidR="00126FE0" w:rsidRDefault="00126FE0" w:rsidP="00EE2C6C"/>
    <w:p w14:paraId="03DC96FF" w14:textId="77777777" w:rsidR="002851CC" w:rsidRPr="00EE2C6C" w:rsidRDefault="002851CC" w:rsidP="00EE2C6C"/>
    <w:p w14:paraId="3BE0AEB5" w14:textId="5D317237" w:rsidR="00B568C6" w:rsidRPr="007F55B8" w:rsidRDefault="00B568C6" w:rsidP="007F55B8">
      <w:pPr>
        <w:pStyle w:val="2"/>
        <w:jc w:val="center"/>
        <w:rPr>
          <w:rFonts w:ascii="黑体" w:eastAsia="黑体" w:hAnsi="黑体"/>
        </w:rPr>
      </w:pPr>
      <w:bookmarkStart w:id="15" w:name="_Toc97654659"/>
      <w:r w:rsidRPr="007F55B8">
        <w:rPr>
          <w:rFonts w:ascii="黑体" w:eastAsia="黑体" w:hAnsi="黑体" w:hint="eastAsia"/>
        </w:rPr>
        <w:t>第</w:t>
      </w:r>
      <w:r w:rsidRPr="007F55B8">
        <w:rPr>
          <w:rFonts w:ascii="Times New Roman" w:eastAsia="黑体" w:hAnsi="Times New Roman" w:cs="Times New Roman"/>
        </w:rPr>
        <w:t>4</w:t>
      </w:r>
      <w:r w:rsidRPr="007F55B8">
        <w:rPr>
          <w:rFonts w:ascii="黑体" w:eastAsia="黑体" w:hAnsi="黑体" w:hint="eastAsia"/>
        </w:rPr>
        <w:t xml:space="preserve">章 </w:t>
      </w:r>
      <w:proofErr w:type="gramStart"/>
      <w:r w:rsidRPr="007F55B8">
        <w:rPr>
          <w:rFonts w:ascii="黑体" w:eastAsia="黑体" w:hAnsi="黑体" w:hint="eastAsia"/>
        </w:rPr>
        <w:t>二维码展品</w:t>
      </w:r>
      <w:proofErr w:type="gramEnd"/>
      <w:r w:rsidRPr="007F55B8">
        <w:rPr>
          <w:rFonts w:ascii="黑体" w:eastAsia="黑体" w:hAnsi="黑体" w:hint="eastAsia"/>
        </w:rPr>
        <w:t>介绍系统的功能描述与设计分析</w:t>
      </w:r>
      <w:bookmarkEnd w:id="15"/>
    </w:p>
    <w:p w14:paraId="2651B72C" w14:textId="0E8323E4" w:rsidR="00B568C6" w:rsidRDefault="00B568C6" w:rsidP="00B568C6">
      <w:pPr>
        <w:pStyle w:val="3"/>
        <w:rPr>
          <w:rFonts w:ascii="黑体" w:eastAsia="黑体" w:hAnsi="黑体"/>
          <w:sz w:val="24"/>
          <w:szCs w:val="24"/>
        </w:rPr>
      </w:pPr>
      <w:bookmarkStart w:id="16" w:name="_Toc97654660"/>
      <w:r w:rsidRPr="00B568C6">
        <w:rPr>
          <w:rFonts w:ascii="Times New Roman" w:eastAsia="黑体" w:hAnsi="Times New Roman" w:cs="Times New Roman"/>
          <w:sz w:val="24"/>
          <w:szCs w:val="24"/>
        </w:rPr>
        <w:t>4.1</w:t>
      </w:r>
      <w:r w:rsidRPr="00B568C6">
        <w:rPr>
          <w:rFonts w:ascii="黑体" w:eastAsia="黑体" w:hAnsi="黑体"/>
          <w:sz w:val="24"/>
          <w:szCs w:val="24"/>
        </w:rPr>
        <w:t xml:space="preserve"> </w:t>
      </w:r>
      <w:r w:rsidRPr="00B568C6">
        <w:rPr>
          <w:rFonts w:ascii="黑体" w:eastAsia="黑体" w:hAnsi="黑体" w:hint="eastAsia"/>
          <w:sz w:val="24"/>
          <w:szCs w:val="24"/>
        </w:rPr>
        <w:t>系统设计目标</w:t>
      </w:r>
      <w:bookmarkEnd w:id="16"/>
    </w:p>
    <w:p w14:paraId="58049DD8" w14:textId="7ACCD524" w:rsidR="00C749FC" w:rsidRDefault="004A2D1E" w:rsidP="004A2D1E">
      <w:pPr>
        <w:spacing w:line="300" w:lineRule="auto"/>
        <w:ind w:firstLineChars="200" w:firstLine="480"/>
        <w:rPr>
          <w:rFonts w:ascii="仿宋" w:eastAsia="仿宋" w:hAnsi="仿宋"/>
          <w:sz w:val="24"/>
          <w:szCs w:val="24"/>
        </w:rPr>
      </w:pPr>
      <w:r w:rsidRPr="004A2D1E">
        <w:rPr>
          <w:rFonts w:ascii="仿宋" w:eastAsia="仿宋" w:hAnsi="仿宋" w:hint="eastAsia"/>
          <w:sz w:val="24"/>
          <w:szCs w:val="24"/>
        </w:rPr>
        <w:t>（一）</w:t>
      </w:r>
      <w:r>
        <w:rPr>
          <w:rFonts w:ascii="仿宋" w:eastAsia="仿宋" w:hAnsi="仿宋" w:hint="eastAsia"/>
          <w:sz w:val="24"/>
          <w:szCs w:val="24"/>
        </w:rPr>
        <w:t>客户端界面优美，响应迅速，动画流畅，运行稳定。</w:t>
      </w:r>
    </w:p>
    <w:p w14:paraId="1F19B161" w14:textId="45385C8B" w:rsidR="00C32E61" w:rsidRDefault="00C32E61" w:rsidP="004A2D1E">
      <w:pPr>
        <w:spacing w:line="300" w:lineRule="auto"/>
        <w:ind w:firstLineChars="200" w:firstLine="480"/>
        <w:rPr>
          <w:rFonts w:ascii="仿宋" w:eastAsia="仿宋" w:hAnsi="仿宋"/>
          <w:sz w:val="24"/>
          <w:szCs w:val="24"/>
        </w:rPr>
      </w:pPr>
      <w:r>
        <w:rPr>
          <w:rFonts w:ascii="仿宋" w:eastAsia="仿宋" w:hAnsi="仿宋" w:hint="eastAsia"/>
          <w:sz w:val="24"/>
          <w:szCs w:val="24"/>
        </w:rPr>
        <w:t>（二）文档健全，版本易于管理，提交历史清晰。</w:t>
      </w:r>
    </w:p>
    <w:p w14:paraId="1E431385" w14:textId="6CD563B2" w:rsidR="00DF20A0" w:rsidRPr="004A2D1E" w:rsidRDefault="00DF20A0" w:rsidP="004A2D1E">
      <w:pPr>
        <w:spacing w:line="300" w:lineRule="auto"/>
        <w:ind w:firstLineChars="200" w:firstLine="480"/>
        <w:rPr>
          <w:rFonts w:ascii="仿宋" w:eastAsia="仿宋" w:hAnsi="仿宋"/>
          <w:sz w:val="24"/>
          <w:szCs w:val="24"/>
        </w:rPr>
      </w:pPr>
      <w:r>
        <w:rPr>
          <w:rFonts w:ascii="仿宋" w:eastAsia="仿宋" w:hAnsi="仿宋" w:hint="eastAsia"/>
          <w:sz w:val="24"/>
          <w:szCs w:val="24"/>
        </w:rPr>
        <w:t>（三）整个系统能够承受一定程度的并发。</w:t>
      </w:r>
    </w:p>
    <w:p w14:paraId="0F8C30ED" w14:textId="09A5C9A9" w:rsidR="00B568C6" w:rsidRDefault="00B568C6" w:rsidP="00B568C6">
      <w:pPr>
        <w:pStyle w:val="3"/>
        <w:rPr>
          <w:rFonts w:ascii="黑体" w:eastAsia="黑体" w:hAnsi="黑体"/>
          <w:sz w:val="24"/>
          <w:szCs w:val="24"/>
        </w:rPr>
      </w:pPr>
      <w:bookmarkStart w:id="17" w:name="_Toc97654661"/>
      <w:r w:rsidRPr="00B568C6">
        <w:rPr>
          <w:rFonts w:ascii="Times New Roman" w:eastAsia="黑体" w:hAnsi="Times New Roman" w:cs="Times New Roman"/>
          <w:sz w:val="24"/>
          <w:szCs w:val="24"/>
        </w:rPr>
        <w:lastRenderedPageBreak/>
        <w:t>4.2</w:t>
      </w:r>
      <w:r w:rsidRPr="00B568C6">
        <w:rPr>
          <w:rFonts w:ascii="黑体" w:eastAsia="黑体" w:hAnsi="黑体"/>
          <w:sz w:val="24"/>
          <w:szCs w:val="24"/>
        </w:rPr>
        <w:t xml:space="preserve"> </w:t>
      </w:r>
      <w:r w:rsidRPr="00B568C6">
        <w:rPr>
          <w:rFonts w:ascii="黑体" w:eastAsia="黑体" w:hAnsi="黑体" w:hint="eastAsia"/>
          <w:sz w:val="24"/>
          <w:szCs w:val="24"/>
        </w:rPr>
        <w:t>系统结构</w:t>
      </w:r>
      <w:bookmarkEnd w:id="17"/>
    </w:p>
    <w:p w14:paraId="383619A8" w14:textId="77777777" w:rsidR="00C749FC" w:rsidRPr="00C749FC" w:rsidRDefault="00C749FC" w:rsidP="00C749FC"/>
    <w:p w14:paraId="24C986FB" w14:textId="7CC5695D" w:rsidR="00F24989" w:rsidRDefault="00307CE6" w:rsidP="00F24989">
      <w:pPr>
        <w:keepNext/>
        <w:jc w:val="center"/>
      </w:pPr>
      <w:r>
        <w:object w:dxaOrig="6451" w:dyaOrig="3811" w14:anchorId="4CFE564B">
          <v:shape id="_x0000_i1026" type="#_x0000_t75" style="width:319.7pt;height:188.85pt" o:ole="">
            <v:imagedata r:id="rId14" o:title=""/>
          </v:shape>
          <o:OLEObject Type="Embed" ProgID="Visio.Drawing.15" ShapeID="_x0000_i1026" DrawAspect="Content" ObjectID="_1709544688" r:id="rId15"/>
        </w:object>
      </w:r>
    </w:p>
    <w:p w14:paraId="5C4F9654" w14:textId="3593707D" w:rsidR="00EE2C6C" w:rsidRPr="00F24989" w:rsidRDefault="00F24989" w:rsidP="00F24989">
      <w:pPr>
        <w:pStyle w:val="a8"/>
        <w:jc w:val="center"/>
        <w:rPr>
          <w:rFonts w:ascii="宋体" w:eastAsia="宋体" w:hAnsi="宋体"/>
          <w:sz w:val="18"/>
          <w:szCs w:val="18"/>
        </w:rPr>
      </w:pPr>
      <w:r w:rsidRPr="00F24989">
        <w:rPr>
          <w:rFonts w:ascii="宋体" w:eastAsia="宋体" w:hAnsi="宋体" w:hint="eastAsia"/>
          <w:sz w:val="18"/>
          <w:szCs w:val="18"/>
        </w:rPr>
        <w:t xml:space="preserve">图 </w:t>
      </w:r>
      <w:r w:rsidRPr="00F24989">
        <w:rPr>
          <w:rFonts w:ascii="Times New Roman" w:eastAsia="宋体" w:hAnsi="Times New Roman" w:cs="Times New Roman"/>
          <w:sz w:val="18"/>
          <w:szCs w:val="18"/>
        </w:rPr>
        <w:fldChar w:fldCharType="begin"/>
      </w:r>
      <w:r w:rsidRPr="00F24989">
        <w:rPr>
          <w:rFonts w:ascii="Times New Roman" w:eastAsia="宋体" w:hAnsi="Times New Roman" w:cs="Times New Roman"/>
          <w:sz w:val="18"/>
          <w:szCs w:val="18"/>
        </w:rPr>
        <w:instrText xml:space="preserve"> SEQ </w:instrText>
      </w:r>
      <w:r w:rsidRPr="00F24989">
        <w:rPr>
          <w:rFonts w:ascii="Times New Roman" w:eastAsia="宋体" w:hAnsi="Times New Roman" w:cs="Times New Roman"/>
          <w:sz w:val="18"/>
          <w:szCs w:val="18"/>
        </w:rPr>
        <w:instrText>图表</w:instrText>
      </w:r>
      <w:r w:rsidRPr="00F24989">
        <w:rPr>
          <w:rFonts w:ascii="Times New Roman" w:eastAsia="宋体" w:hAnsi="Times New Roman" w:cs="Times New Roman"/>
          <w:sz w:val="18"/>
          <w:szCs w:val="18"/>
        </w:rPr>
        <w:instrText xml:space="preserve"> \* ARABIC </w:instrText>
      </w:r>
      <w:r w:rsidRPr="00F24989">
        <w:rPr>
          <w:rFonts w:ascii="Times New Roman" w:eastAsia="宋体" w:hAnsi="Times New Roman" w:cs="Times New Roman"/>
          <w:sz w:val="18"/>
          <w:szCs w:val="18"/>
        </w:rPr>
        <w:fldChar w:fldCharType="separate"/>
      </w:r>
      <w:r w:rsidR="00CC3486">
        <w:rPr>
          <w:rFonts w:ascii="Times New Roman" w:eastAsia="宋体" w:hAnsi="Times New Roman" w:cs="Times New Roman"/>
          <w:noProof/>
          <w:sz w:val="18"/>
          <w:szCs w:val="18"/>
        </w:rPr>
        <w:t>3</w:t>
      </w:r>
      <w:r w:rsidRPr="00F24989">
        <w:rPr>
          <w:rFonts w:ascii="Times New Roman" w:eastAsia="宋体" w:hAnsi="Times New Roman" w:cs="Times New Roman"/>
          <w:sz w:val="18"/>
          <w:szCs w:val="18"/>
        </w:rPr>
        <w:fldChar w:fldCharType="end"/>
      </w:r>
      <w:r w:rsidRPr="00F24989">
        <w:rPr>
          <w:rFonts w:ascii="宋体" w:eastAsia="宋体" w:hAnsi="宋体" w:hint="eastAsia"/>
          <w:sz w:val="18"/>
          <w:szCs w:val="18"/>
        </w:rPr>
        <w:t>系统功能结构图</w:t>
      </w:r>
    </w:p>
    <w:p w14:paraId="28C0D965" w14:textId="45F820D5" w:rsidR="00B568C6" w:rsidRDefault="00B568C6" w:rsidP="00B568C6">
      <w:pPr>
        <w:pStyle w:val="3"/>
        <w:rPr>
          <w:rFonts w:ascii="黑体" w:eastAsia="黑体" w:hAnsi="黑体" w:cs="Times New Roman"/>
          <w:sz w:val="24"/>
          <w:szCs w:val="24"/>
        </w:rPr>
      </w:pPr>
      <w:bookmarkStart w:id="18" w:name="_Toc97654662"/>
      <w:r w:rsidRPr="00B568C6">
        <w:rPr>
          <w:rFonts w:ascii="Times New Roman" w:hAnsi="Times New Roman" w:cs="Times New Roman"/>
          <w:sz w:val="24"/>
          <w:szCs w:val="24"/>
        </w:rPr>
        <w:t>4.2.1</w:t>
      </w:r>
      <w:r>
        <w:rPr>
          <w:rFonts w:ascii="Times New Roman" w:hAnsi="Times New Roman" w:cs="Times New Roman"/>
          <w:sz w:val="24"/>
          <w:szCs w:val="24"/>
        </w:rPr>
        <w:t xml:space="preserve"> </w:t>
      </w:r>
      <w:r w:rsidR="004760FB">
        <w:rPr>
          <w:rFonts w:ascii="黑体" w:eastAsia="黑体" w:hAnsi="黑体" w:cs="Times New Roman"/>
          <w:sz w:val="24"/>
          <w:szCs w:val="24"/>
        </w:rPr>
        <w:t>移动端结构</w:t>
      </w:r>
      <w:bookmarkEnd w:id="18"/>
    </w:p>
    <w:p w14:paraId="5B1074A7" w14:textId="6713A480" w:rsidR="00C749FC" w:rsidRDefault="00C749FC" w:rsidP="00C749FC">
      <w:pPr>
        <w:spacing w:line="300" w:lineRule="auto"/>
        <w:ind w:firstLineChars="200" w:firstLine="480"/>
        <w:rPr>
          <w:rFonts w:ascii="仿宋" w:eastAsia="仿宋" w:hAnsi="仿宋"/>
          <w:sz w:val="24"/>
          <w:szCs w:val="24"/>
        </w:rPr>
      </w:pPr>
      <w:r w:rsidRPr="00C749FC">
        <w:rPr>
          <w:rFonts w:ascii="仿宋" w:eastAsia="仿宋" w:hAnsi="仿宋" w:hint="eastAsia"/>
          <w:sz w:val="24"/>
          <w:szCs w:val="24"/>
        </w:rPr>
        <w:t>移动端由三个子系统组成：登陆系统，设置系统，展品系统</w:t>
      </w:r>
      <w:r>
        <w:rPr>
          <w:rFonts w:ascii="仿宋" w:eastAsia="仿宋" w:hAnsi="仿宋" w:hint="eastAsia"/>
          <w:sz w:val="24"/>
          <w:szCs w:val="24"/>
        </w:rPr>
        <w:t>。其系统功能结构图如下：</w:t>
      </w:r>
    </w:p>
    <w:p w14:paraId="7BDC7ADF" w14:textId="5FB24191" w:rsidR="00BB1E2A" w:rsidRDefault="00275EB3" w:rsidP="00BB1E2A">
      <w:pPr>
        <w:keepNext/>
        <w:spacing w:line="300" w:lineRule="auto"/>
        <w:ind w:firstLineChars="200" w:firstLine="420"/>
        <w:jc w:val="center"/>
      </w:pPr>
      <w:r>
        <w:object w:dxaOrig="7701" w:dyaOrig="6550" w14:anchorId="30B0070D">
          <v:shape id="_x0000_i1027" type="#_x0000_t75" style="width:401.55pt;height:341.5pt" o:ole="">
            <v:imagedata r:id="rId16" o:title=""/>
          </v:shape>
          <o:OLEObject Type="Embed" ProgID="Visio.Drawing.15" ShapeID="_x0000_i1027" DrawAspect="Content" ObjectID="_1709544689" r:id="rId17"/>
        </w:object>
      </w:r>
    </w:p>
    <w:p w14:paraId="3DAFB103" w14:textId="79F21B44" w:rsidR="00C749FC" w:rsidRPr="00BB1E2A" w:rsidRDefault="00BB1E2A" w:rsidP="00BB1E2A">
      <w:pPr>
        <w:pStyle w:val="a8"/>
        <w:jc w:val="center"/>
        <w:rPr>
          <w:rFonts w:ascii="宋体" w:eastAsia="宋体" w:hAnsi="宋体"/>
          <w:sz w:val="18"/>
          <w:szCs w:val="18"/>
        </w:rPr>
      </w:pPr>
      <w:r w:rsidRPr="00BB1E2A">
        <w:rPr>
          <w:rFonts w:ascii="宋体" w:eastAsia="宋体" w:hAnsi="宋体" w:hint="eastAsia"/>
          <w:sz w:val="18"/>
          <w:szCs w:val="18"/>
        </w:rPr>
        <w:t xml:space="preserve">图 </w:t>
      </w:r>
      <w:r w:rsidRPr="00BB1E2A">
        <w:rPr>
          <w:rFonts w:ascii="Times New Roman" w:eastAsia="宋体" w:hAnsi="Times New Roman" w:cs="Times New Roman"/>
          <w:sz w:val="18"/>
          <w:szCs w:val="18"/>
        </w:rPr>
        <w:fldChar w:fldCharType="begin"/>
      </w:r>
      <w:r w:rsidRPr="00BB1E2A">
        <w:rPr>
          <w:rFonts w:ascii="Times New Roman" w:eastAsia="宋体" w:hAnsi="Times New Roman" w:cs="Times New Roman"/>
          <w:sz w:val="18"/>
          <w:szCs w:val="18"/>
        </w:rPr>
        <w:instrText xml:space="preserve"> SEQ </w:instrText>
      </w:r>
      <w:r w:rsidRPr="00BB1E2A">
        <w:rPr>
          <w:rFonts w:ascii="Times New Roman" w:eastAsia="宋体" w:hAnsi="Times New Roman" w:cs="Times New Roman"/>
          <w:sz w:val="18"/>
          <w:szCs w:val="18"/>
        </w:rPr>
        <w:instrText>图表</w:instrText>
      </w:r>
      <w:r w:rsidRPr="00BB1E2A">
        <w:rPr>
          <w:rFonts w:ascii="Times New Roman" w:eastAsia="宋体" w:hAnsi="Times New Roman" w:cs="Times New Roman"/>
          <w:sz w:val="18"/>
          <w:szCs w:val="18"/>
        </w:rPr>
        <w:instrText xml:space="preserve"> \* ARABIC </w:instrText>
      </w:r>
      <w:r w:rsidRPr="00BB1E2A">
        <w:rPr>
          <w:rFonts w:ascii="Times New Roman" w:eastAsia="宋体" w:hAnsi="Times New Roman" w:cs="Times New Roman"/>
          <w:sz w:val="18"/>
          <w:szCs w:val="18"/>
        </w:rPr>
        <w:fldChar w:fldCharType="separate"/>
      </w:r>
      <w:r w:rsidR="00CC3486">
        <w:rPr>
          <w:rFonts w:ascii="Times New Roman" w:eastAsia="宋体" w:hAnsi="Times New Roman" w:cs="Times New Roman"/>
          <w:noProof/>
          <w:sz w:val="18"/>
          <w:szCs w:val="18"/>
        </w:rPr>
        <w:t>4</w:t>
      </w:r>
      <w:r w:rsidRPr="00BB1E2A">
        <w:rPr>
          <w:rFonts w:ascii="Times New Roman" w:eastAsia="宋体" w:hAnsi="Times New Roman" w:cs="Times New Roman"/>
          <w:sz w:val="18"/>
          <w:szCs w:val="18"/>
        </w:rPr>
        <w:fldChar w:fldCharType="end"/>
      </w:r>
      <w:r w:rsidRPr="00BB1E2A">
        <w:rPr>
          <w:rFonts w:ascii="宋体" w:eastAsia="宋体" w:hAnsi="宋体" w:hint="eastAsia"/>
          <w:sz w:val="18"/>
          <w:szCs w:val="18"/>
        </w:rPr>
        <w:t>移动</w:t>
      </w:r>
      <w:proofErr w:type="gramStart"/>
      <w:r w:rsidRPr="00BB1E2A">
        <w:rPr>
          <w:rFonts w:ascii="宋体" w:eastAsia="宋体" w:hAnsi="宋体" w:hint="eastAsia"/>
          <w:sz w:val="18"/>
          <w:szCs w:val="18"/>
        </w:rPr>
        <w:t>端功能</w:t>
      </w:r>
      <w:proofErr w:type="gramEnd"/>
      <w:r w:rsidRPr="00BB1E2A">
        <w:rPr>
          <w:rFonts w:ascii="宋体" w:eastAsia="宋体" w:hAnsi="宋体" w:hint="eastAsia"/>
          <w:sz w:val="18"/>
          <w:szCs w:val="18"/>
        </w:rPr>
        <w:t>结构图</w:t>
      </w:r>
    </w:p>
    <w:p w14:paraId="39ACCEA2" w14:textId="44285444" w:rsidR="00126FE0" w:rsidRDefault="00126FE0" w:rsidP="00126FE0">
      <w:pPr>
        <w:pStyle w:val="4"/>
        <w:rPr>
          <w:rFonts w:ascii="黑体" w:eastAsia="黑体" w:hAnsi="黑体"/>
          <w:sz w:val="24"/>
          <w:szCs w:val="24"/>
        </w:rPr>
      </w:pPr>
      <w:r w:rsidRPr="007F0A28">
        <w:rPr>
          <w:rFonts w:ascii="Times New Roman" w:hAnsi="Times New Roman" w:cs="Times New Roman"/>
          <w:sz w:val="24"/>
          <w:szCs w:val="24"/>
        </w:rPr>
        <w:t>4.2.1.1</w:t>
      </w:r>
      <w:r w:rsidRPr="007F0A28">
        <w:rPr>
          <w:sz w:val="24"/>
          <w:szCs w:val="24"/>
        </w:rPr>
        <w:t xml:space="preserve"> </w:t>
      </w:r>
      <w:r w:rsidRPr="00C749FC">
        <w:rPr>
          <w:rFonts w:ascii="黑体" w:eastAsia="黑体" w:hAnsi="黑体" w:hint="eastAsia"/>
          <w:sz w:val="24"/>
          <w:szCs w:val="24"/>
        </w:rPr>
        <w:t>登陆系统</w:t>
      </w:r>
    </w:p>
    <w:p w14:paraId="5A3584A6" w14:textId="220F679A" w:rsidR="00C749FC" w:rsidRPr="004421E7" w:rsidRDefault="00C749FC" w:rsidP="00307CE6">
      <w:pPr>
        <w:pStyle w:val="a8"/>
        <w:rPr>
          <w:rFonts w:ascii="宋体" w:eastAsia="宋体" w:hAnsi="宋体"/>
          <w:sz w:val="18"/>
          <w:szCs w:val="18"/>
        </w:rPr>
      </w:pPr>
    </w:p>
    <w:p w14:paraId="7381966F" w14:textId="12D0435A" w:rsidR="00126FE0" w:rsidRDefault="00126FE0" w:rsidP="00126FE0">
      <w:pPr>
        <w:pStyle w:val="4"/>
        <w:rPr>
          <w:rFonts w:ascii="黑体" w:eastAsia="黑体" w:hAnsi="黑体"/>
          <w:sz w:val="24"/>
          <w:szCs w:val="24"/>
        </w:rPr>
      </w:pPr>
      <w:r w:rsidRPr="007F0A28">
        <w:rPr>
          <w:rFonts w:ascii="Times New Roman" w:hAnsi="Times New Roman" w:cs="Times New Roman"/>
          <w:sz w:val="24"/>
          <w:szCs w:val="24"/>
        </w:rPr>
        <w:t>4.2.1.2</w:t>
      </w:r>
      <w:r w:rsidRPr="007F0A28">
        <w:rPr>
          <w:sz w:val="24"/>
          <w:szCs w:val="24"/>
        </w:rPr>
        <w:t xml:space="preserve"> </w:t>
      </w:r>
      <w:r w:rsidRPr="00C749FC">
        <w:rPr>
          <w:rFonts w:ascii="黑体" w:eastAsia="黑体" w:hAnsi="黑体" w:hint="eastAsia"/>
          <w:sz w:val="24"/>
          <w:szCs w:val="24"/>
        </w:rPr>
        <w:t>设置系统</w:t>
      </w:r>
    </w:p>
    <w:p w14:paraId="5AB49A47" w14:textId="618A335D" w:rsidR="00C749FC" w:rsidRPr="00313D8E" w:rsidRDefault="00C749FC" w:rsidP="00307CE6">
      <w:pPr>
        <w:pStyle w:val="a8"/>
        <w:rPr>
          <w:rFonts w:ascii="宋体" w:eastAsia="宋体" w:hAnsi="宋体"/>
          <w:sz w:val="18"/>
          <w:szCs w:val="18"/>
        </w:rPr>
      </w:pPr>
    </w:p>
    <w:p w14:paraId="620BE9AD" w14:textId="77777777" w:rsidR="00DD4297" w:rsidRPr="00DD4297" w:rsidRDefault="00DD4297" w:rsidP="00DD4297"/>
    <w:p w14:paraId="366FC33A" w14:textId="14BFDDEA" w:rsidR="00126FE0" w:rsidRPr="00C749FC" w:rsidRDefault="00126FE0" w:rsidP="00126FE0">
      <w:pPr>
        <w:pStyle w:val="4"/>
        <w:rPr>
          <w:rFonts w:ascii="黑体" w:eastAsia="黑体" w:hAnsi="黑体"/>
        </w:rPr>
      </w:pPr>
      <w:r w:rsidRPr="007F0A28">
        <w:rPr>
          <w:rFonts w:ascii="Times New Roman" w:hAnsi="Times New Roman" w:cs="Times New Roman"/>
          <w:sz w:val="24"/>
          <w:szCs w:val="24"/>
        </w:rPr>
        <w:lastRenderedPageBreak/>
        <w:t>4.2.1.3</w:t>
      </w:r>
      <w:r>
        <w:t xml:space="preserve"> </w:t>
      </w:r>
      <w:r w:rsidRPr="00C749FC">
        <w:rPr>
          <w:rFonts w:ascii="黑体" w:eastAsia="黑体" w:hAnsi="黑体" w:hint="eastAsia"/>
          <w:sz w:val="24"/>
          <w:szCs w:val="24"/>
        </w:rPr>
        <w:t>展品系统</w:t>
      </w:r>
    </w:p>
    <w:p w14:paraId="50D72454" w14:textId="4D6EDEDA" w:rsidR="004760FB" w:rsidRDefault="004760FB" w:rsidP="004760FB">
      <w:pPr>
        <w:pStyle w:val="3"/>
        <w:rPr>
          <w:rFonts w:ascii="黑体" w:eastAsia="黑体" w:hAnsi="黑体"/>
          <w:sz w:val="24"/>
          <w:szCs w:val="24"/>
        </w:rPr>
      </w:pPr>
      <w:bookmarkStart w:id="19" w:name="_Toc97654663"/>
      <w:r w:rsidRPr="004760FB">
        <w:rPr>
          <w:rFonts w:ascii="Times New Roman" w:hAnsi="Times New Roman" w:cs="Times New Roman"/>
          <w:sz w:val="24"/>
          <w:szCs w:val="24"/>
        </w:rPr>
        <w:t xml:space="preserve">4.2.2 </w:t>
      </w:r>
      <w:r w:rsidRPr="004760FB">
        <w:rPr>
          <w:rFonts w:ascii="黑体" w:eastAsia="黑体" w:hAnsi="黑体"/>
          <w:sz w:val="24"/>
          <w:szCs w:val="24"/>
        </w:rPr>
        <w:t>服务端结构</w:t>
      </w:r>
      <w:bookmarkEnd w:id="19"/>
    </w:p>
    <w:p w14:paraId="021A4714" w14:textId="42FD9E2E" w:rsidR="009566F4" w:rsidRDefault="00307CE6" w:rsidP="00EE2C6C">
      <w:pPr>
        <w:jc w:val="center"/>
      </w:pPr>
      <w:r>
        <w:object w:dxaOrig="6981" w:dyaOrig="6550" w14:anchorId="6D5A79C0">
          <v:shape id="_x0000_i1028" type="#_x0000_t75" style="width:348.9pt;height:327.5pt" o:ole="">
            <v:imagedata r:id="rId18" o:title=""/>
          </v:shape>
          <o:OLEObject Type="Embed" ProgID="Visio.Drawing.15" ShapeID="_x0000_i1028" DrawAspect="Content" ObjectID="_1709544690" r:id="rId19"/>
        </w:object>
      </w:r>
    </w:p>
    <w:p w14:paraId="48058E57" w14:textId="09F45B92" w:rsidR="009566F4" w:rsidRDefault="009566F4" w:rsidP="009566F4">
      <w:pPr>
        <w:pStyle w:val="4"/>
        <w:rPr>
          <w:rFonts w:ascii="黑体" w:eastAsia="黑体" w:hAnsi="黑体"/>
          <w:sz w:val="24"/>
          <w:szCs w:val="24"/>
        </w:rPr>
      </w:pPr>
      <w:r w:rsidRPr="007F0A28">
        <w:rPr>
          <w:rFonts w:ascii="Times New Roman" w:hAnsi="Times New Roman" w:cs="Times New Roman"/>
          <w:sz w:val="24"/>
          <w:szCs w:val="24"/>
        </w:rPr>
        <w:lastRenderedPageBreak/>
        <w:t>4.2.2.1</w:t>
      </w:r>
      <w:r w:rsidRPr="007F0A28">
        <w:rPr>
          <w:sz w:val="24"/>
          <w:szCs w:val="24"/>
        </w:rPr>
        <w:t xml:space="preserve"> </w:t>
      </w:r>
      <w:r w:rsidRPr="007F0A28">
        <w:rPr>
          <w:rFonts w:ascii="黑体" w:eastAsia="黑体" w:hAnsi="黑体" w:hint="eastAsia"/>
          <w:sz w:val="24"/>
          <w:szCs w:val="24"/>
        </w:rPr>
        <w:t>展品管理</w:t>
      </w:r>
    </w:p>
    <w:p w14:paraId="2EEA808A" w14:textId="56060DCA" w:rsidR="009566F4" w:rsidRDefault="009566F4" w:rsidP="009566F4">
      <w:pPr>
        <w:pStyle w:val="4"/>
        <w:rPr>
          <w:rFonts w:ascii="黑体" w:eastAsia="黑体" w:hAnsi="黑体"/>
          <w:sz w:val="24"/>
          <w:szCs w:val="24"/>
        </w:rPr>
      </w:pPr>
      <w:r w:rsidRPr="007F0A28">
        <w:rPr>
          <w:rFonts w:ascii="Times New Roman" w:hAnsi="Times New Roman" w:cs="Times New Roman"/>
          <w:sz w:val="24"/>
          <w:szCs w:val="24"/>
        </w:rPr>
        <w:t>4.2.2.2</w:t>
      </w:r>
      <w:r w:rsidRPr="007F0A28">
        <w:rPr>
          <w:sz w:val="24"/>
          <w:szCs w:val="24"/>
        </w:rPr>
        <w:t xml:space="preserve"> </w:t>
      </w:r>
      <w:r w:rsidRPr="007F0A28">
        <w:rPr>
          <w:rFonts w:ascii="黑体" w:eastAsia="黑体" w:hAnsi="黑体" w:hint="eastAsia"/>
          <w:sz w:val="24"/>
          <w:szCs w:val="24"/>
        </w:rPr>
        <w:t>用户管理</w:t>
      </w:r>
    </w:p>
    <w:p w14:paraId="5D900D81" w14:textId="413720DA" w:rsidR="004760FB" w:rsidRDefault="004760FB" w:rsidP="004760FB">
      <w:pPr>
        <w:pStyle w:val="3"/>
        <w:rPr>
          <w:rFonts w:ascii="黑体" w:eastAsia="黑体" w:hAnsi="黑体"/>
          <w:sz w:val="24"/>
          <w:szCs w:val="24"/>
        </w:rPr>
      </w:pPr>
      <w:bookmarkStart w:id="20" w:name="_Toc97654664"/>
      <w:r w:rsidRPr="004760FB">
        <w:rPr>
          <w:rFonts w:ascii="Times New Roman" w:hAnsi="Times New Roman" w:cs="Times New Roman"/>
          <w:sz w:val="24"/>
          <w:szCs w:val="24"/>
        </w:rPr>
        <w:t xml:space="preserve">4.3 </w:t>
      </w:r>
      <w:r w:rsidRPr="004760FB">
        <w:rPr>
          <w:rFonts w:ascii="黑体" w:eastAsia="黑体" w:hAnsi="黑体"/>
          <w:sz w:val="24"/>
          <w:szCs w:val="24"/>
        </w:rPr>
        <w:t>系统用例设计</w:t>
      </w:r>
      <w:bookmarkEnd w:id="20"/>
    </w:p>
    <w:p w14:paraId="7AF4336B" w14:textId="6A074322" w:rsidR="004760FB" w:rsidRDefault="004760FB" w:rsidP="004760FB">
      <w:pPr>
        <w:pStyle w:val="4"/>
        <w:rPr>
          <w:rFonts w:ascii="黑体" w:eastAsia="黑体" w:hAnsi="黑体"/>
          <w:sz w:val="24"/>
          <w:szCs w:val="24"/>
        </w:rPr>
      </w:pPr>
      <w:r w:rsidRPr="004760FB">
        <w:rPr>
          <w:rFonts w:ascii="Times New Roman" w:hAnsi="Times New Roman" w:cs="Times New Roman"/>
          <w:sz w:val="24"/>
          <w:szCs w:val="24"/>
        </w:rPr>
        <w:t xml:space="preserve">4.4 </w:t>
      </w:r>
      <w:r w:rsidRPr="004760FB">
        <w:rPr>
          <w:rFonts w:ascii="黑体" w:eastAsia="黑体" w:hAnsi="黑体"/>
          <w:sz w:val="24"/>
          <w:szCs w:val="24"/>
        </w:rPr>
        <w:t>数据库设计</w:t>
      </w:r>
    </w:p>
    <w:p w14:paraId="33A75FD2" w14:textId="3D409DB7" w:rsidR="004760FB" w:rsidRDefault="004760FB" w:rsidP="006E5DB7">
      <w:pPr>
        <w:pStyle w:val="4"/>
        <w:rPr>
          <w:rFonts w:ascii="黑体" w:eastAsia="黑体" w:hAnsi="黑体"/>
          <w:sz w:val="24"/>
          <w:szCs w:val="24"/>
        </w:rPr>
      </w:pPr>
      <w:r w:rsidRPr="006E5DB7">
        <w:rPr>
          <w:rFonts w:ascii="Times New Roman" w:eastAsia="黑体" w:hAnsi="Times New Roman" w:cs="Times New Roman"/>
          <w:sz w:val="24"/>
          <w:szCs w:val="24"/>
        </w:rPr>
        <w:t>4.5</w:t>
      </w:r>
      <w:r w:rsidRPr="006E5DB7">
        <w:rPr>
          <w:rFonts w:ascii="黑体" w:eastAsia="黑体" w:hAnsi="黑体"/>
          <w:sz w:val="24"/>
          <w:szCs w:val="24"/>
        </w:rPr>
        <w:t xml:space="preserve"> 并发测试设计</w:t>
      </w:r>
    </w:p>
    <w:p w14:paraId="2D13640D" w14:textId="51846BAB" w:rsidR="006E5DB7" w:rsidRPr="005D5D94" w:rsidRDefault="006E5DB7" w:rsidP="005D5D94">
      <w:pPr>
        <w:pStyle w:val="2"/>
        <w:jc w:val="center"/>
        <w:rPr>
          <w:rFonts w:ascii="黑体" w:eastAsia="黑体" w:hAnsi="黑体"/>
        </w:rPr>
      </w:pPr>
      <w:bookmarkStart w:id="21" w:name="_Toc97654665"/>
      <w:r w:rsidRPr="005D5D94">
        <w:rPr>
          <w:rFonts w:ascii="黑体" w:eastAsia="黑体" w:hAnsi="黑体" w:hint="eastAsia"/>
        </w:rPr>
        <w:t>第</w:t>
      </w:r>
      <w:r w:rsidRPr="005D5D94">
        <w:rPr>
          <w:rFonts w:ascii="Times New Roman" w:eastAsia="黑体" w:hAnsi="Times New Roman" w:cs="Times New Roman"/>
        </w:rPr>
        <w:t>5</w:t>
      </w:r>
      <w:r w:rsidRPr="005D5D94">
        <w:rPr>
          <w:rFonts w:ascii="黑体" w:eastAsia="黑体" w:hAnsi="黑体"/>
        </w:rPr>
        <w:t>章</w:t>
      </w:r>
      <w:r w:rsidRPr="005D5D94">
        <w:rPr>
          <w:rFonts w:ascii="黑体" w:eastAsia="黑体" w:hAnsi="黑体" w:hint="eastAsia"/>
        </w:rPr>
        <w:t xml:space="preserve"> </w:t>
      </w:r>
      <w:proofErr w:type="gramStart"/>
      <w:r w:rsidRPr="005D5D94">
        <w:rPr>
          <w:rFonts w:ascii="黑体" w:eastAsia="黑体" w:hAnsi="黑体"/>
        </w:rPr>
        <w:t>二维码展品</w:t>
      </w:r>
      <w:proofErr w:type="gramEnd"/>
      <w:r w:rsidRPr="005D5D94">
        <w:rPr>
          <w:rFonts w:ascii="黑体" w:eastAsia="黑体" w:hAnsi="黑体"/>
        </w:rPr>
        <w:t>介绍系统</w:t>
      </w:r>
      <w:bookmarkEnd w:id="21"/>
    </w:p>
    <w:p w14:paraId="4338C51D" w14:textId="66F84357" w:rsidR="006E5DB7" w:rsidRDefault="006E5DB7" w:rsidP="006E5DB7">
      <w:pPr>
        <w:pStyle w:val="4"/>
        <w:rPr>
          <w:rFonts w:ascii="黑体" w:eastAsia="黑体" w:hAnsi="黑体"/>
          <w:sz w:val="24"/>
          <w:szCs w:val="24"/>
        </w:rPr>
      </w:pPr>
      <w:r w:rsidRPr="006E5DB7">
        <w:rPr>
          <w:rFonts w:ascii="Times New Roman" w:eastAsia="黑体" w:hAnsi="Times New Roman" w:cs="Times New Roman"/>
          <w:sz w:val="24"/>
          <w:szCs w:val="24"/>
        </w:rPr>
        <w:t>5.1</w:t>
      </w:r>
      <w:r w:rsidRPr="006E5DB7">
        <w:rPr>
          <w:rFonts w:ascii="黑体" w:eastAsia="黑体" w:hAnsi="黑体"/>
          <w:sz w:val="24"/>
          <w:szCs w:val="24"/>
        </w:rPr>
        <w:t xml:space="preserve"> 移动端实现</w:t>
      </w:r>
    </w:p>
    <w:p w14:paraId="5D3C436F" w14:textId="77777777" w:rsidR="0089456C" w:rsidRPr="0089456C" w:rsidRDefault="0089456C" w:rsidP="0089456C"/>
    <w:p w14:paraId="6EEA5B96" w14:textId="02BB4378" w:rsidR="006E5DB7" w:rsidRDefault="006E5DB7" w:rsidP="006E5DB7">
      <w:pPr>
        <w:pStyle w:val="4"/>
        <w:rPr>
          <w:rFonts w:ascii="黑体" w:eastAsia="黑体" w:hAnsi="黑体"/>
          <w:sz w:val="24"/>
          <w:szCs w:val="24"/>
        </w:rPr>
      </w:pPr>
      <w:r w:rsidRPr="006E5DB7">
        <w:rPr>
          <w:rFonts w:ascii="Times New Roman" w:eastAsia="黑体" w:hAnsi="Times New Roman" w:cs="Times New Roman"/>
          <w:sz w:val="24"/>
          <w:szCs w:val="24"/>
        </w:rPr>
        <w:t xml:space="preserve">5.2 </w:t>
      </w:r>
      <w:r w:rsidRPr="006E5DB7">
        <w:rPr>
          <w:rFonts w:ascii="黑体" w:eastAsia="黑体" w:hAnsi="黑体"/>
          <w:sz w:val="24"/>
          <w:szCs w:val="24"/>
        </w:rPr>
        <w:t>服务端实现</w:t>
      </w:r>
    </w:p>
    <w:p w14:paraId="65180EAF" w14:textId="5B5884FD" w:rsidR="0089456C" w:rsidRDefault="0089456C" w:rsidP="0089456C"/>
    <w:p w14:paraId="6DF2BE91" w14:textId="1485A6A8" w:rsidR="00B61254" w:rsidRDefault="00B61254" w:rsidP="0089456C"/>
    <w:p w14:paraId="665736BF" w14:textId="4A272A71" w:rsidR="00B61254" w:rsidRDefault="00B61254" w:rsidP="0089456C"/>
    <w:p w14:paraId="5B941F6B" w14:textId="7A2D699C" w:rsidR="00B61254" w:rsidRDefault="00B61254" w:rsidP="0089456C"/>
    <w:p w14:paraId="3B3971F2" w14:textId="477EECEE" w:rsidR="00B61254" w:rsidRDefault="00B61254" w:rsidP="0089456C"/>
    <w:p w14:paraId="6B5442B2" w14:textId="46156B55" w:rsidR="00B61254" w:rsidRDefault="00B61254" w:rsidP="0089456C"/>
    <w:p w14:paraId="3EC38827" w14:textId="15F35A27" w:rsidR="00B61254" w:rsidRDefault="00B61254" w:rsidP="0089456C"/>
    <w:p w14:paraId="33D64690" w14:textId="4CFD9FF4" w:rsidR="00B61254" w:rsidRDefault="00B61254" w:rsidP="0089456C"/>
    <w:p w14:paraId="38EE2251" w14:textId="5B5288CA" w:rsidR="00B61254" w:rsidRDefault="00B61254" w:rsidP="0089456C"/>
    <w:p w14:paraId="08569324" w14:textId="45E337F4" w:rsidR="00B61254" w:rsidRDefault="00B61254" w:rsidP="0089456C"/>
    <w:p w14:paraId="38E666E7" w14:textId="190042DC" w:rsidR="00B61254" w:rsidRDefault="00B61254" w:rsidP="0089456C"/>
    <w:p w14:paraId="3A11A121" w14:textId="20D14B09" w:rsidR="00B61254" w:rsidRDefault="00B61254" w:rsidP="0089456C"/>
    <w:p w14:paraId="18386CF1" w14:textId="61EFB828" w:rsidR="00B61254" w:rsidRDefault="00B61254" w:rsidP="0089456C"/>
    <w:p w14:paraId="4478AF2C" w14:textId="13DAE237" w:rsidR="00B61254" w:rsidRDefault="00B61254" w:rsidP="0089456C"/>
    <w:p w14:paraId="4F250F5A" w14:textId="6BC9276D" w:rsidR="00B61254" w:rsidRDefault="00B61254" w:rsidP="0089456C"/>
    <w:p w14:paraId="1EFA7B68" w14:textId="77777777" w:rsidR="00B61254" w:rsidRPr="0089456C" w:rsidRDefault="00B61254" w:rsidP="0089456C"/>
    <w:p w14:paraId="1A5DE25C" w14:textId="04E9B067" w:rsidR="006E594F" w:rsidRPr="005D5D94" w:rsidRDefault="006E594F" w:rsidP="005D5D94">
      <w:pPr>
        <w:pStyle w:val="2"/>
        <w:jc w:val="center"/>
        <w:rPr>
          <w:rFonts w:ascii="黑体" w:eastAsia="黑体" w:hAnsi="黑体"/>
        </w:rPr>
      </w:pPr>
      <w:bookmarkStart w:id="22" w:name="_Toc97654666"/>
      <w:r w:rsidRPr="005D5D94">
        <w:rPr>
          <w:rFonts w:ascii="黑体" w:eastAsia="黑体" w:hAnsi="黑体" w:hint="eastAsia"/>
        </w:rPr>
        <w:lastRenderedPageBreak/>
        <w:t>第</w:t>
      </w:r>
      <w:r w:rsidRPr="005D5D94">
        <w:rPr>
          <w:rFonts w:ascii="Times New Roman" w:eastAsia="黑体" w:hAnsi="Times New Roman" w:cs="Times New Roman"/>
        </w:rPr>
        <w:t>6</w:t>
      </w:r>
      <w:r w:rsidRPr="005D5D94">
        <w:rPr>
          <w:rFonts w:ascii="黑体" w:eastAsia="黑体" w:hAnsi="黑体" w:hint="eastAsia"/>
        </w:rPr>
        <w:t>章 总</w:t>
      </w:r>
      <w:r w:rsidRPr="005D5D94">
        <w:rPr>
          <w:rFonts w:ascii="黑体" w:eastAsia="黑体" w:hAnsi="黑体"/>
        </w:rPr>
        <w:t>结</w:t>
      </w:r>
      <w:bookmarkEnd w:id="22"/>
    </w:p>
    <w:p w14:paraId="1421051C" w14:textId="51CDC4A9" w:rsidR="00AE75CD" w:rsidRDefault="00AE75CD" w:rsidP="00AE75CD"/>
    <w:p w14:paraId="5DFE57CB" w14:textId="3D00883A" w:rsidR="00AE75CD" w:rsidRDefault="00AE75CD" w:rsidP="00AE75CD"/>
    <w:p w14:paraId="5876DFA7" w14:textId="175A3275" w:rsidR="00AE75CD" w:rsidRDefault="00AE75CD" w:rsidP="00AE75CD"/>
    <w:p w14:paraId="7A4E7D5B" w14:textId="5049D082" w:rsidR="00AE75CD" w:rsidRDefault="00AE75CD" w:rsidP="00AE75CD"/>
    <w:p w14:paraId="3AD0DC86" w14:textId="503E45E4" w:rsidR="00AE75CD" w:rsidRDefault="00AE75CD" w:rsidP="00AE75CD"/>
    <w:p w14:paraId="000C2063" w14:textId="7EE91AB8" w:rsidR="00AE75CD" w:rsidRDefault="00AE75CD" w:rsidP="00AE75CD"/>
    <w:p w14:paraId="4FB30246" w14:textId="5C06F11D" w:rsidR="00AE75CD" w:rsidRDefault="00AE75CD" w:rsidP="00AE75CD"/>
    <w:p w14:paraId="115CC140" w14:textId="3113CD8C" w:rsidR="00AE75CD" w:rsidRDefault="00AE75CD" w:rsidP="00AE75CD"/>
    <w:p w14:paraId="5FC1344C" w14:textId="4A22635C" w:rsidR="00AE75CD" w:rsidRDefault="00AE75CD" w:rsidP="00AE75CD"/>
    <w:p w14:paraId="244A90BF" w14:textId="7A83CD27" w:rsidR="00AE75CD" w:rsidRDefault="00AE75CD" w:rsidP="00AE75CD"/>
    <w:p w14:paraId="2D625C89" w14:textId="7962B8AA" w:rsidR="00AE75CD" w:rsidRDefault="00AE75CD" w:rsidP="00AE75CD"/>
    <w:p w14:paraId="5B53503C" w14:textId="00BCD0BF" w:rsidR="00AE75CD" w:rsidRDefault="00AE75CD" w:rsidP="00AE75CD"/>
    <w:p w14:paraId="66A0D90B" w14:textId="32601392" w:rsidR="00AE75CD" w:rsidRDefault="00AE75CD" w:rsidP="00AE75CD"/>
    <w:p w14:paraId="2ADB840F" w14:textId="1ABD7C4C" w:rsidR="00AE75CD" w:rsidRDefault="00AE75CD" w:rsidP="00AE75CD"/>
    <w:p w14:paraId="72562987" w14:textId="6BF3E990" w:rsidR="00AE75CD" w:rsidRDefault="00AE75CD" w:rsidP="00AE75CD"/>
    <w:p w14:paraId="07543D44" w14:textId="45BF083C" w:rsidR="0089456C" w:rsidRDefault="0089456C" w:rsidP="00AE75CD"/>
    <w:p w14:paraId="4CABB7EB" w14:textId="46E40D0C" w:rsidR="0089456C" w:rsidRDefault="0089456C" w:rsidP="00AE75CD"/>
    <w:p w14:paraId="35D57082" w14:textId="6A9D4E6F" w:rsidR="0089456C" w:rsidRDefault="0089456C" w:rsidP="00AE75CD"/>
    <w:p w14:paraId="2FD6E293" w14:textId="1C76C2D4" w:rsidR="0089456C" w:rsidRDefault="0089456C" w:rsidP="00AE75CD"/>
    <w:p w14:paraId="131D06E0" w14:textId="1A1F9F37" w:rsidR="0089456C" w:rsidRDefault="0089456C" w:rsidP="00AE75CD"/>
    <w:p w14:paraId="4A2BCDEE" w14:textId="07CCAED4" w:rsidR="0089456C" w:rsidRDefault="0089456C" w:rsidP="00AE75CD"/>
    <w:p w14:paraId="525BBEAD" w14:textId="1487BFDD" w:rsidR="0089456C" w:rsidRDefault="0089456C" w:rsidP="00AE75CD"/>
    <w:p w14:paraId="36D82D45" w14:textId="28884722" w:rsidR="0089456C" w:rsidRDefault="0089456C" w:rsidP="00AE75CD"/>
    <w:p w14:paraId="0F1DB600" w14:textId="5C552218" w:rsidR="0089456C" w:rsidRDefault="0089456C" w:rsidP="00AE75CD"/>
    <w:p w14:paraId="4909CE5B" w14:textId="08327743" w:rsidR="0089456C" w:rsidRDefault="0089456C" w:rsidP="00AE75CD"/>
    <w:p w14:paraId="1316094E" w14:textId="15D64C4B" w:rsidR="0089456C" w:rsidRDefault="0089456C" w:rsidP="00AE75CD"/>
    <w:p w14:paraId="59399D81" w14:textId="157EB0A3" w:rsidR="0089456C" w:rsidRDefault="0089456C" w:rsidP="00AE75CD"/>
    <w:p w14:paraId="384B1364" w14:textId="194D1E5C" w:rsidR="0089456C" w:rsidRDefault="0089456C" w:rsidP="00AE75CD"/>
    <w:p w14:paraId="3E926F7C" w14:textId="61F37C28" w:rsidR="0089456C" w:rsidRDefault="0089456C" w:rsidP="00AE75CD"/>
    <w:p w14:paraId="54EEEC76" w14:textId="33C0BF6E" w:rsidR="0089456C" w:rsidRDefault="0089456C" w:rsidP="00AE75CD"/>
    <w:p w14:paraId="047CB4FC" w14:textId="21C00544" w:rsidR="0089456C" w:rsidRDefault="0089456C" w:rsidP="00AE75CD"/>
    <w:p w14:paraId="5E96C13E" w14:textId="7C932624" w:rsidR="0089456C" w:rsidRDefault="0089456C" w:rsidP="00AE75CD"/>
    <w:p w14:paraId="342B2DA9" w14:textId="4811FCF3" w:rsidR="0089456C" w:rsidRDefault="0089456C" w:rsidP="00AE75CD"/>
    <w:p w14:paraId="7521CB8B" w14:textId="31FB7FB0" w:rsidR="0089456C" w:rsidRDefault="0089456C" w:rsidP="00AE75CD"/>
    <w:p w14:paraId="185E6193" w14:textId="77777777" w:rsidR="0089456C" w:rsidRPr="00AE75CD" w:rsidRDefault="0089456C" w:rsidP="00AE75CD"/>
    <w:p w14:paraId="0694F210" w14:textId="50B47E0A" w:rsidR="006E594F" w:rsidRDefault="006E594F" w:rsidP="006E594F">
      <w:pPr>
        <w:pStyle w:val="3"/>
        <w:jc w:val="center"/>
      </w:pPr>
      <w:bookmarkStart w:id="23" w:name="_Toc97654667"/>
      <w:r>
        <w:rPr>
          <w:rFonts w:hint="eastAsia"/>
        </w:rPr>
        <w:lastRenderedPageBreak/>
        <w:t>参考文献</w:t>
      </w:r>
      <w:bookmarkEnd w:id="23"/>
    </w:p>
    <w:p w14:paraId="37542817" w14:textId="3292C7C2" w:rsidR="00AE75CD" w:rsidRDefault="00AE75CD" w:rsidP="00AE75CD"/>
    <w:p w14:paraId="4406294E" w14:textId="00880245" w:rsidR="00AE75CD" w:rsidRDefault="00AE75CD" w:rsidP="00AE75CD"/>
    <w:p w14:paraId="7CCBBCD2" w14:textId="284EF163" w:rsidR="00AE75CD" w:rsidRDefault="00AE75CD" w:rsidP="00AE75CD"/>
    <w:p w14:paraId="778F2739" w14:textId="236FE0F8" w:rsidR="00AE75CD" w:rsidRDefault="00AE75CD" w:rsidP="00AE75CD"/>
    <w:p w14:paraId="16165E64" w14:textId="609DB856" w:rsidR="00AE75CD" w:rsidRDefault="00AE75CD" w:rsidP="00AE75CD"/>
    <w:p w14:paraId="1DB5AC63" w14:textId="2535FC13" w:rsidR="00AE75CD" w:rsidRDefault="00AE75CD" w:rsidP="00AE75CD"/>
    <w:p w14:paraId="23141B9A" w14:textId="6A61F636" w:rsidR="00AE75CD" w:rsidRDefault="00AE75CD" w:rsidP="00AE75CD"/>
    <w:p w14:paraId="4B2F69C1" w14:textId="433E280E" w:rsidR="00AE75CD" w:rsidRDefault="00AE75CD" w:rsidP="00AE75CD"/>
    <w:p w14:paraId="42938ABC" w14:textId="0054E504" w:rsidR="00AE75CD" w:rsidRDefault="00AE75CD" w:rsidP="00AE75CD"/>
    <w:p w14:paraId="53E2880B" w14:textId="1E8BD3CB" w:rsidR="00AE75CD" w:rsidRDefault="00AE75CD" w:rsidP="00AE75CD"/>
    <w:p w14:paraId="7548DDD2" w14:textId="6C0A0C8A" w:rsidR="00AE75CD" w:rsidRDefault="00AE75CD" w:rsidP="00AE75CD"/>
    <w:p w14:paraId="58900743" w14:textId="7B469ABF" w:rsidR="00AE75CD" w:rsidRDefault="00AE75CD" w:rsidP="00AE75CD"/>
    <w:p w14:paraId="5EAB7B42" w14:textId="642B1904" w:rsidR="00AE75CD" w:rsidRDefault="00AE75CD" w:rsidP="00AE75CD"/>
    <w:p w14:paraId="646B8837" w14:textId="25462CDD" w:rsidR="00AE75CD" w:rsidRDefault="00AE75CD" w:rsidP="00AE75CD"/>
    <w:p w14:paraId="1033E990" w14:textId="2341D3A3" w:rsidR="00AE75CD" w:rsidRDefault="00AE75CD" w:rsidP="00AE75CD"/>
    <w:p w14:paraId="2F60DDDF" w14:textId="12332614" w:rsidR="00AE75CD" w:rsidRDefault="00AE75CD" w:rsidP="00AE75CD"/>
    <w:p w14:paraId="4F48926D" w14:textId="16201F2B" w:rsidR="00AE75CD" w:rsidRDefault="00AE75CD" w:rsidP="00AE75CD"/>
    <w:p w14:paraId="695866E5" w14:textId="3A10C8EB" w:rsidR="00AE75CD" w:rsidRDefault="00AE75CD" w:rsidP="00AE75CD"/>
    <w:p w14:paraId="30F8C413" w14:textId="2976770F" w:rsidR="00AE75CD" w:rsidRDefault="00AE75CD" w:rsidP="00AE75CD"/>
    <w:p w14:paraId="40C23A4A" w14:textId="645FFAD5" w:rsidR="00AE75CD" w:rsidRDefault="00AE75CD" w:rsidP="00AE75CD"/>
    <w:p w14:paraId="5126B7D0" w14:textId="2E573455" w:rsidR="00AE75CD" w:rsidRDefault="00AE75CD" w:rsidP="00AE75CD"/>
    <w:p w14:paraId="627F6F2D" w14:textId="244A21F8" w:rsidR="00AE75CD" w:rsidRDefault="00AE75CD" w:rsidP="00AE75CD"/>
    <w:p w14:paraId="4B05F817" w14:textId="71D60057" w:rsidR="00AE75CD" w:rsidRDefault="00AE75CD" w:rsidP="00AE75CD"/>
    <w:p w14:paraId="39D7F547" w14:textId="6F44B6F9" w:rsidR="00AE75CD" w:rsidRDefault="00AE75CD" w:rsidP="00AE75CD"/>
    <w:p w14:paraId="3A2C66CB" w14:textId="530A5B64" w:rsidR="00AE75CD" w:rsidRDefault="00AE75CD" w:rsidP="00AE75CD"/>
    <w:p w14:paraId="4F60F068" w14:textId="6B434BDA" w:rsidR="00AE75CD" w:rsidRDefault="00AE75CD" w:rsidP="00AE75CD"/>
    <w:p w14:paraId="0FC1E528" w14:textId="2590FB4B" w:rsidR="00AE75CD" w:rsidRDefault="00AE75CD" w:rsidP="00AE75CD"/>
    <w:p w14:paraId="46052258" w14:textId="79F9594F" w:rsidR="00AE75CD" w:rsidRDefault="00AE75CD" w:rsidP="00AE75CD"/>
    <w:p w14:paraId="6DE415B8" w14:textId="5F601CDA" w:rsidR="00AE75CD" w:rsidRDefault="00AE75CD" w:rsidP="00AE75CD"/>
    <w:p w14:paraId="053FCC2A" w14:textId="330F2241" w:rsidR="00AE75CD" w:rsidRDefault="00AE75CD" w:rsidP="00AE75CD"/>
    <w:p w14:paraId="66A1E17E" w14:textId="1016D7AE" w:rsidR="00AE75CD" w:rsidRDefault="00AE75CD" w:rsidP="00AE75CD"/>
    <w:p w14:paraId="575CE8CE" w14:textId="18B0E74E" w:rsidR="00AE75CD" w:rsidRDefault="00AE75CD" w:rsidP="00AE75CD"/>
    <w:p w14:paraId="55A64B70" w14:textId="11052C8B" w:rsidR="00AE75CD" w:rsidRDefault="00AE75CD" w:rsidP="00AE75CD"/>
    <w:p w14:paraId="0E8A7AE9" w14:textId="39256EEE" w:rsidR="00AE75CD" w:rsidRDefault="00AE75CD" w:rsidP="00AE75CD"/>
    <w:p w14:paraId="6C1D7055" w14:textId="2D20FC02" w:rsidR="00AE75CD" w:rsidRDefault="00AE75CD" w:rsidP="00AE75CD"/>
    <w:p w14:paraId="6570A860" w14:textId="15DA64DC" w:rsidR="00AE75CD" w:rsidRDefault="00AE75CD" w:rsidP="00AE75CD"/>
    <w:p w14:paraId="765C03E4" w14:textId="147B7481" w:rsidR="00AE75CD" w:rsidRDefault="00AE75CD" w:rsidP="00AE75CD"/>
    <w:p w14:paraId="4DCCAF9F" w14:textId="4BB64CBC" w:rsidR="00AE75CD" w:rsidRDefault="00AE75CD" w:rsidP="00AE75CD"/>
    <w:p w14:paraId="2BAAA01D" w14:textId="77777777" w:rsidR="00B1580E" w:rsidRPr="00AE75CD" w:rsidRDefault="00B1580E" w:rsidP="00AE75CD"/>
    <w:p w14:paraId="51CDC509" w14:textId="64B18A9E" w:rsidR="006E594F" w:rsidRPr="00E32922" w:rsidRDefault="006E594F" w:rsidP="00E32922">
      <w:pPr>
        <w:pStyle w:val="2"/>
        <w:jc w:val="center"/>
        <w:rPr>
          <w:rFonts w:ascii="黑体" w:eastAsia="黑体" w:hAnsi="黑体"/>
        </w:rPr>
      </w:pPr>
      <w:bookmarkStart w:id="24" w:name="_Toc97654668"/>
      <w:r w:rsidRPr="00E32922">
        <w:rPr>
          <w:rFonts w:ascii="黑体" w:eastAsia="黑体" w:hAnsi="黑体" w:hint="eastAsia"/>
        </w:rPr>
        <w:t>致谢</w:t>
      </w:r>
      <w:bookmarkEnd w:id="24"/>
    </w:p>
    <w:p w14:paraId="24550759" w14:textId="371D542D" w:rsidR="00AE75CD" w:rsidRDefault="007E755D" w:rsidP="00AE75CD">
      <w:pPr>
        <w:spacing w:line="300" w:lineRule="auto"/>
        <w:ind w:firstLineChars="200" w:firstLine="480"/>
        <w:rPr>
          <w:rFonts w:ascii="仿宋" w:eastAsia="仿宋" w:hAnsi="仿宋"/>
          <w:sz w:val="24"/>
          <w:szCs w:val="24"/>
        </w:rPr>
      </w:pPr>
      <w:r>
        <w:rPr>
          <w:rFonts w:ascii="仿宋" w:eastAsia="仿宋" w:hAnsi="仿宋" w:hint="eastAsia"/>
          <w:sz w:val="24"/>
          <w:szCs w:val="24"/>
        </w:rPr>
        <w:t>首先要</w:t>
      </w:r>
      <w:r w:rsidR="00AE75CD">
        <w:rPr>
          <w:rFonts w:ascii="仿宋" w:eastAsia="仿宋" w:hAnsi="仿宋" w:hint="eastAsia"/>
          <w:sz w:val="24"/>
          <w:szCs w:val="24"/>
        </w:rPr>
        <w:t>感谢的</w:t>
      </w:r>
      <w:r>
        <w:rPr>
          <w:rFonts w:ascii="仿宋" w:eastAsia="仿宋" w:hAnsi="仿宋" w:hint="eastAsia"/>
          <w:sz w:val="24"/>
          <w:szCs w:val="24"/>
        </w:rPr>
        <w:t>是我的论文指导</w:t>
      </w:r>
      <w:r w:rsidR="00AE75CD">
        <w:rPr>
          <w:rFonts w:ascii="仿宋" w:eastAsia="仿宋" w:hAnsi="仿宋" w:hint="eastAsia"/>
          <w:sz w:val="24"/>
          <w:szCs w:val="24"/>
        </w:rPr>
        <w:t>导师丁新涛教授</w:t>
      </w:r>
      <w:r>
        <w:rPr>
          <w:rFonts w:ascii="仿宋" w:eastAsia="仿宋" w:hAnsi="仿宋" w:hint="eastAsia"/>
          <w:sz w:val="24"/>
          <w:szCs w:val="24"/>
        </w:rPr>
        <w:t>，丁老师在我论文写作期间时提出</w:t>
      </w:r>
      <w:r w:rsidR="0086440B">
        <w:rPr>
          <w:rFonts w:ascii="仿宋" w:eastAsia="仿宋" w:hAnsi="仿宋" w:hint="eastAsia"/>
          <w:sz w:val="24"/>
          <w:szCs w:val="24"/>
        </w:rPr>
        <w:t>了</w:t>
      </w:r>
      <w:r>
        <w:rPr>
          <w:rFonts w:ascii="仿宋" w:eastAsia="仿宋" w:hAnsi="仿宋" w:hint="eastAsia"/>
          <w:sz w:val="24"/>
          <w:szCs w:val="24"/>
        </w:rPr>
        <w:t>宝贵而具有建设性的指导意见</w:t>
      </w:r>
      <w:r w:rsidR="0086440B">
        <w:rPr>
          <w:rFonts w:ascii="仿宋" w:eastAsia="仿宋" w:hAnsi="仿宋" w:hint="eastAsia"/>
          <w:sz w:val="24"/>
          <w:szCs w:val="24"/>
        </w:rPr>
        <w:t>。</w:t>
      </w:r>
      <w:r w:rsidR="003813FE">
        <w:rPr>
          <w:rFonts w:ascii="仿宋" w:eastAsia="仿宋" w:hAnsi="仿宋" w:hint="eastAsia"/>
          <w:sz w:val="24"/>
          <w:szCs w:val="24"/>
        </w:rPr>
        <w:t>值此成文之际，向丁老师致以崇高的敬意和衷心的感谢。</w:t>
      </w:r>
    </w:p>
    <w:p w14:paraId="7B331238" w14:textId="1F35756D" w:rsidR="00B1580E" w:rsidRDefault="00B1580E" w:rsidP="00AE75CD">
      <w:pPr>
        <w:spacing w:line="300" w:lineRule="auto"/>
        <w:ind w:firstLineChars="200" w:firstLine="480"/>
        <w:rPr>
          <w:rFonts w:ascii="仿宋" w:eastAsia="仿宋" w:hAnsi="仿宋"/>
          <w:sz w:val="24"/>
          <w:szCs w:val="24"/>
        </w:rPr>
      </w:pPr>
      <w:r>
        <w:rPr>
          <w:rFonts w:ascii="仿宋" w:eastAsia="仿宋" w:hAnsi="仿宋" w:hint="eastAsia"/>
          <w:sz w:val="24"/>
          <w:szCs w:val="24"/>
        </w:rPr>
        <w:t>感谢安徽师范大学对我的教育之恩，无论走到哪里都不会忘记。</w:t>
      </w:r>
    </w:p>
    <w:p w14:paraId="10DE7022" w14:textId="026FC22E" w:rsidR="003813FE" w:rsidRDefault="007129A7" w:rsidP="007129A7">
      <w:pPr>
        <w:spacing w:line="300" w:lineRule="auto"/>
        <w:ind w:firstLineChars="200" w:firstLine="480"/>
        <w:rPr>
          <w:rFonts w:ascii="仿宋" w:eastAsia="仿宋" w:hAnsi="仿宋"/>
          <w:sz w:val="24"/>
          <w:szCs w:val="24"/>
        </w:rPr>
      </w:pPr>
      <w:r>
        <w:rPr>
          <w:rFonts w:ascii="仿宋" w:eastAsia="仿宋" w:hAnsi="仿宋" w:hint="eastAsia"/>
          <w:sz w:val="24"/>
          <w:szCs w:val="24"/>
        </w:rPr>
        <w:t>谢</w:t>
      </w:r>
      <w:r w:rsidR="0065164E">
        <w:rPr>
          <w:rFonts w:ascii="仿宋" w:eastAsia="仿宋" w:hAnsi="仿宋" w:hint="eastAsia"/>
          <w:sz w:val="24"/>
          <w:szCs w:val="24"/>
        </w:rPr>
        <w:t>谢我的</w:t>
      </w:r>
      <w:r w:rsidR="004E32F3">
        <w:rPr>
          <w:rFonts w:ascii="仿宋" w:eastAsia="仿宋" w:hAnsi="仿宋" w:hint="eastAsia"/>
          <w:sz w:val="24"/>
          <w:szCs w:val="24"/>
        </w:rPr>
        <w:t>室友</w:t>
      </w:r>
      <w:r w:rsidR="00B1580E">
        <w:rPr>
          <w:rFonts w:ascii="仿宋" w:eastAsia="仿宋" w:hAnsi="仿宋" w:hint="eastAsia"/>
          <w:sz w:val="24"/>
          <w:szCs w:val="24"/>
        </w:rPr>
        <w:t>周志国，</w:t>
      </w:r>
      <w:r>
        <w:rPr>
          <w:rFonts w:ascii="仿宋" w:eastAsia="仿宋" w:hAnsi="仿宋" w:hint="eastAsia"/>
          <w:sz w:val="24"/>
          <w:szCs w:val="24"/>
        </w:rPr>
        <w:t>带给我许多欢乐</w:t>
      </w:r>
      <w:r w:rsidR="0099310F">
        <w:rPr>
          <w:rFonts w:ascii="仿宋" w:eastAsia="仿宋" w:hAnsi="仿宋" w:hint="eastAsia"/>
          <w:sz w:val="24"/>
          <w:szCs w:val="24"/>
        </w:rPr>
        <w:t>，</w:t>
      </w:r>
      <w:r w:rsidR="0018052A">
        <w:rPr>
          <w:rFonts w:ascii="仿宋" w:eastAsia="仿宋" w:hAnsi="仿宋" w:hint="eastAsia"/>
          <w:sz w:val="24"/>
          <w:szCs w:val="24"/>
        </w:rPr>
        <w:t>我们互相扶持，走过了一段难忘的岁月</w:t>
      </w:r>
      <w:r w:rsidR="0099310F">
        <w:rPr>
          <w:rFonts w:ascii="仿宋" w:eastAsia="仿宋" w:hAnsi="仿宋" w:hint="eastAsia"/>
          <w:sz w:val="24"/>
          <w:szCs w:val="24"/>
        </w:rPr>
        <w:t>。</w:t>
      </w:r>
      <w:r>
        <w:rPr>
          <w:rFonts w:ascii="仿宋" w:eastAsia="仿宋" w:hAnsi="仿宋" w:hint="eastAsia"/>
          <w:sz w:val="24"/>
          <w:szCs w:val="24"/>
        </w:rPr>
        <w:t>谢</w:t>
      </w:r>
      <w:r w:rsidR="00C16966">
        <w:rPr>
          <w:rFonts w:ascii="仿宋" w:eastAsia="仿宋" w:hAnsi="仿宋" w:hint="eastAsia"/>
          <w:sz w:val="24"/>
          <w:szCs w:val="24"/>
        </w:rPr>
        <w:t>谢我的</w:t>
      </w:r>
      <w:r w:rsidR="0065164E">
        <w:rPr>
          <w:rFonts w:ascii="仿宋" w:eastAsia="仿宋" w:hAnsi="仿宋" w:hint="eastAsia"/>
          <w:sz w:val="24"/>
          <w:szCs w:val="24"/>
        </w:rPr>
        <w:t>朋友</w:t>
      </w:r>
      <w:r w:rsidR="00C16966">
        <w:rPr>
          <w:rFonts w:ascii="仿宋" w:eastAsia="仿宋" w:hAnsi="仿宋" w:hint="eastAsia"/>
          <w:sz w:val="24"/>
          <w:szCs w:val="24"/>
        </w:rPr>
        <w:t>杨代领，无数个夜晚，无数次畅谈，无论是对于技术还是人生，感谢他的陪伴与倾听</w:t>
      </w:r>
      <w:r w:rsidR="00C90B35">
        <w:rPr>
          <w:rFonts w:ascii="仿宋" w:eastAsia="仿宋" w:hAnsi="仿宋" w:hint="eastAsia"/>
          <w:sz w:val="24"/>
          <w:szCs w:val="24"/>
        </w:rPr>
        <w:t>。感谢我的家人，永远那么支持我</w:t>
      </w:r>
      <w:r w:rsidR="00CC6F40">
        <w:rPr>
          <w:rFonts w:ascii="仿宋" w:eastAsia="仿宋" w:hAnsi="仿宋" w:hint="eastAsia"/>
          <w:sz w:val="24"/>
          <w:szCs w:val="24"/>
        </w:rPr>
        <w:t>，包容我</w:t>
      </w:r>
      <w:r w:rsidR="004A3357">
        <w:rPr>
          <w:rFonts w:ascii="仿宋" w:eastAsia="仿宋" w:hAnsi="仿宋" w:hint="eastAsia"/>
          <w:sz w:val="24"/>
          <w:szCs w:val="24"/>
        </w:rPr>
        <w:t>。</w:t>
      </w:r>
    </w:p>
    <w:p w14:paraId="1BEE0179" w14:textId="011069CB" w:rsidR="006E594F" w:rsidRPr="0089456C" w:rsidRDefault="00EA289E" w:rsidP="0089456C">
      <w:pPr>
        <w:spacing w:line="300" w:lineRule="auto"/>
        <w:ind w:firstLineChars="200" w:firstLine="480"/>
        <w:rPr>
          <w:rFonts w:ascii="仿宋" w:eastAsia="仿宋" w:hAnsi="仿宋"/>
          <w:sz w:val="24"/>
          <w:szCs w:val="24"/>
        </w:rPr>
      </w:pPr>
      <w:r>
        <w:rPr>
          <w:rFonts w:ascii="仿宋" w:eastAsia="仿宋" w:hAnsi="仿宋" w:hint="eastAsia"/>
          <w:sz w:val="24"/>
          <w:szCs w:val="24"/>
        </w:rPr>
        <w:t>最后，对参加论文评审，答辩的老师表示衷心的感谢！</w:t>
      </w:r>
    </w:p>
    <w:sectPr w:rsidR="006E594F" w:rsidRPr="0089456C" w:rsidSect="004A0375">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361CE" w14:textId="77777777" w:rsidR="003A0D1F" w:rsidRDefault="003A0D1F" w:rsidP="006A06DE">
      <w:r>
        <w:separator/>
      </w:r>
    </w:p>
  </w:endnote>
  <w:endnote w:type="continuationSeparator" w:id="0">
    <w:p w14:paraId="57AF58EC" w14:textId="77777777" w:rsidR="003A0D1F" w:rsidRDefault="003A0D1F" w:rsidP="006A0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279333"/>
      <w:docPartObj>
        <w:docPartGallery w:val="Page Numbers (Bottom of Page)"/>
        <w:docPartUnique/>
      </w:docPartObj>
    </w:sdtPr>
    <w:sdtEndPr>
      <w:rPr>
        <w:rFonts w:ascii="Times New Roman" w:hAnsi="Times New Roman" w:cs="Times New Roman"/>
      </w:rPr>
    </w:sdtEndPr>
    <w:sdtContent>
      <w:p w14:paraId="6C0189AF" w14:textId="6F514006" w:rsidR="006611F7" w:rsidRPr="006611F7" w:rsidRDefault="006611F7">
        <w:pPr>
          <w:pStyle w:val="a5"/>
          <w:jc w:val="center"/>
          <w:rPr>
            <w:rFonts w:ascii="Times New Roman" w:hAnsi="Times New Roman" w:cs="Times New Roman"/>
          </w:rPr>
        </w:pPr>
        <w:r w:rsidRPr="006611F7">
          <w:rPr>
            <w:rFonts w:ascii="Times New Roman" w:hAnsi="Times New Roman" w:cs="Times New Roman"/>
          </w:rPr>
          <w:fldChar w:fldCharType="begin"/>
        </w:r>
        <w:r w:rsidRPr="006611F7">
          <w:rPr>
            <w:rFonts w:ascii="Times New Roman" w:hAnsi="Times New Roman" w:cs="Times New Roman"/>
          </w:rPr>
          <w:instrText>PAGE   \* MERGEFORMAT</w:instrText>
        </w:r>
        <w:r w:rsidRPr="006611F7">
          <w:rPr>
            <w:rFonts w:ascii="Times New Roman" w:hAnsi="Times New Roman" w:cs="Times New Roman"/>
          </w:rPr>
          <w:fldChar w:fldCharType="separate"/>
        </w:r>
        <w:r w:rsidRPr="006611F7">
          <w:rPr>
            <w:rFonts w:ascii="Times New Roman" w:hAnsi="Times New Roman" w:cs="Times New Roman"/>
            <w:lang w:val="zh-CN"/>
          </w:rPr>
          <w:t>2</w:t>
        </w:r>
        <w:r w:rsidRPr="006611F7">
          <w:rPr>
            <w:rFonts w:ascii="Times New Roman" w:hAnsi="Times New Roman" w:cs="Times New Roman"/>
          </w:rPr>
          <w:fldChar w:fldCharType="end"/>
        </w:r>
      </w:p>
    </w:sdtContent>
  </w:sdt>
  <w:p w14:paraId="55BD2C14" w14:textId="77777777" w:rsidR="006611F7" w:rsidRDefault="006611F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A78D2" w14:textId="77777777" w:rsidR="003A0D1F" w:rsidRDefault="003A0D1F" w:rsidP="006A06DE">
      <w:r>
        <w:separator/>
      </w:r>
    </w:p>
  </w:footnote>
  <w:footnote w:type="continuationSeparator" w:id="0">
    <w:p w14:paraId="7FE1FFC4" w14:textId="77777777" w:rsidR="003A0D1F" w:rsidRDefault="003A0D1F" w:rsidP="006A06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42A72" w14:textId="71EB0542" w:rsidR="00314025" w:rsidRDefault="00314025" w:rsidP="00613630">
    <w:pPr>
      <w:pStyle w:val="a3"/>
      <w:pBdr>
        <w:bottom w:val="none" w:sz="0" w:space="0" w:color="auto"/>
      </w:pBdr>
      <w:tabs>
        <w:tab w:val="clear" w:pos="4153"/>
        <w:tab w:val="clear" w:pos="8306"/>
        <w:tab w:val="left" w:pos="4880"/>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261D5"/>
    <w:multiLevelType w:val="hybridMultilevel"/>
    <w:tmpl w:val="D92023AE"/>
    <w:lvl w:ilvl="0" w:tplc="409C0B6E">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6471E1E"/>
    <w:multiLevelType w:val="hybridMultilevel"/>
    <w:tmpl w:val="C60EA1B0"/>
    <w:lvl w:ilvl="0" w:tplc="8B76BC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81769F5"/>
    <w:multiLevelType w:val="hybridMultilevel"/>
    <w:tmpl w:val="F7ECA25A"/>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49"/>
    <w:rsid w:val="00016CD3"/>
    <w:rsid w:val="00020AF3"/>
    <w:rsid w:val="000330E6"/>
    <w:rsid w:val="00037470"/>
    <w:rsid w:val="00042425"/>
    <w:rsid w:val="00050557"/>
    <w:rsid w:val="00050913"/>
    <w:rsid w:val="000613C9"/>
    <w:rsid w:val="000A1A77"/>
    <w:rsid w:val="000A39E2"/>
    <w:rsid w:val="000B0E45"/>
    <w:rsid w:val="000F6F50"/>
    <w:rsid w:val="00101F87"/>
    <w:rsid w:val="001020D9"/>
    <w:rsid w:val="001144D3"/>
    <w:rsid w:val="00126FE0"/>
    <w:rsid w:val="00132F15"/>
    <w:rsid w:val="0013478A"/>
    <w:rsid w:val="001369B4"/>
    <w:rsid w:val="00137DE8"/>
    <w:rsid w:val="001617D3"/>
    <w:rsid w:val="0017142E"/>
    <w:rsid w:val="00172649"/>
    <w:rsid w:val="0018052A"/>
    <w:rsid w:val="00187793"/>
    <w:rsid w:val="00196F80"/>
    <w:rsid w:val="001B429F"/>
    <w:rsid w:val="001C0E2F"/>
    <w:rsid w:val="001C3B33"/>
    <w:rsid w:val="001E07C0"/>
    <w:rsid w:val="001F536E"/>
    <w:rsid w:val="00200EA7"/>
    <w:rsid w:val="00214E4B"/>
    <w:rsid w:val="00220452"/>
    <w:rsid w:val="00242E9B"/>
    <w:rsid w:val="002647F1"/>
    <w:rsid w:val="00264E78"/>
    <w:rsid w:val="00272014"/>
    <w:rsid w:val="00275EB3"/>
    <w:rsid w:val="00282E0B"/>
    <w:rsid w:val="002851CC"/>
    <w:rsid w:val="002915EF"/>
    <w:rsid w:val="002B2606"/>
    <w:rsid w:val="002C0982"/>
    <w:rsid w:val="002C4A68"/>
    <w:rsid w:val="002D325E"/>
    <w:rsid w:val="002D32EB"/>
    <w:rsid w:val="002D4E33"/>
    <w:rsid w:val="002E770D"/>
    <w:rsid w:val="00304CD2"/>
    <w:rsid w:val="00307CE6"/>
    <w:rsid w:val="00313D8E"/>
    <w:rsid w:val="00314025"/>
    <w:rsid w:val="00316C88"/>
    <w:rsid w:val="00320855"/>
    <w:rsid w:val="003364DE"/>
    <w:rsid w:val="003544F7"/>
    <w:rsid w:val="00356305"/>
    <w:rsid w:val="003606E4"/>
    <w:rsid w:val="00365722"/>
    <w:rsid w:val="003813FE"/>
    <w:rsid w:val="003862C7"/>
    <w:rsid w:val="003A0D1F"/>
    <w:rsid w:val="003A5B8D"/>
    <w:rsid w:val="003B6106"/>
    <w:rsid w:val="003D2717"/>
    <w:rsid w:val="003E445B"/>
    <w:rsid w:val="003E6DC8"/>
    <w:rsid w:val="00407C05"/>
    <w:rsid w:val="00437EF3"/>
    <w:rsid w:val="004421E7"/>
    <w:rsid w:val="00457208"/>
    <w:rsid w:val="00475B19"/>
    <w:rsid w:val="004760FB"/>
    <w:rsid w:val="00486C2B"/>
    <w:rsid w:val="004A0375"/>
    <w:rsid w:val="004A21D9"/>
    <w:rsid w:val="004A2D1E"/>
    <w:rsid w:val="004A3357"/>
    <w:rsid w:val="004A60BF"/>
    <w:rsid w:val="004A6575"/>
    <w:rsid w:val="004B0329"/>
    <w:rsid w:val="004B2451"/>
    <w:rsid w:val="004E1084"/>
    <w:rsid w:val="004E32F3"/>
    <w:rsid w:val="004E4591"/>
    <w:rsid w:val="00500C5D"/>
    <w:rsid w:val="00514445"/>
    <w:rsid w:val="0051791D"/>
    <w:rsid w:val="0052330E"/>
    <w:rsid w:val="00525DCA"/>
    <w:rsid w:val="0053456E"/>
    <w:rsid w:val="0056682B"/>
    <w:rsid w:val="00572A3A"/>
    <w:rsid w:val="005907F7"/>
    <w:rsid w:val="005A3DF8"/>
    <w:rsid w:val="005B06A8"/>
    <w:rsid w:val="005B2DF1"/>
    <w:rsid w:val="005C0455"/>
    <w:rsid w:val="005D312D"/>
    <w:rsid w:val="005D5D94"/>
    <w:rsid w:val="005D651D"/>
    <w:rsid w:val="005E6458"/>
    <w:rsid w:val="005F7D7A"/>
    <w:rsid w:val="00613630"/>
    <w:rsid w:val="00613B6C"/>
    <w:rsid w:val="0061514C"/>
    <w:rsid w:val="00616F7C"/>
    <w:rsid w:val="00617CF1"/>
    <w:rsid w:val="00630085"/>
    <w:rsid w:val="0065164E"/>
    <w:rsid w:val="00654F58"/>
    <w:rsid w:val="00655CCF"/>
    <w:rsid w:val="006611F7"/>
    <w:rsid w:val="0066772C"/>
    <w:rsid w:val="006760F4"/>
    <w:rsid w:val="00697C03"/>
    <w:rsid w:val="006A06DE"/>
    <w:rsid w:val="006A1B7A"/>
    <w:rsid w:val="006B3E6F"/>
    <w:rsid w:val="006B7589"/>
    <w:rsid w:val="006C1D39"/>
    <w:rsid w:val="006D67EF"/>
    <w:rsid w:val="006D6DDB"/>
    <w:rsid w:val="006E0D72"/>
    <w:rsid w:val="006E594F"/>
    <w:rsid w:val="006E5DB7"/>
    <w:rsid w:val="006F23A9"/>
    <w:rsid w:val="0070682D"/>
    <w:rsid w:val="007129A7"/>
    <w:rsid w:val="00721191"/>
    <w:rsid w:val="00741601"/>
    <w:rsid w:val="00745700"/>
    <w:rsid w:val="00752CFC"/>
    <w:rsid w:val="00770629"/>
    <w:rsid w:val="007A62F4"/>
    <w:rsid w:val="007C044E"/>
    <w:rsid w:val="007D5D53"/>
    <w:rsid w:val="007E755D"/>
    <w:rsid w:val="007F0A28"/>
    <w:rsid w:val="007F55B8"/>
    <w:rsid w:val="00800C42"/>
    <w:rsid w:val="0080135C"/>
    <w:rsid w:val="00802215"/>
    <w:rsid w:val="00804E31"/>
    <w:rsid w:val="00816CC0"/>
    <w:rsid w:val="008171ED"/>
    <w:rsid w:val="00825166"/>
    <w:rsid w:val="00846CD8"/>
    <w:rsid w:val="00850B42"/>
    <w:rsid w:val="00857CC1"/>
    <w:rsid w:val="0086440B"/>
    <w:rsid w:val="00875EF2"/>
    <w:rsid w:val="0089456C"/>
    <w:rsid w:val="0089769A"/>
    <w:rsid w:val="008A09E6"/>
    <w:rsid w:val="008A2DC5"/>
    <w:rsid w:val="008A4CEF"/>
    <w:rsid w:val="008C2881"/>
    <w:rsid w:val="008C6124"/>
    <w:rsid w:val="008D61CD"/>
    <w:rsid w:val="008E5C9C"/>
    <w:rsid w:val="008F0E40"/>
    <w:rsid w:val="008F0E8D"/>
    <w:rsid w:val="008F5E50"/>
    <w:rsid w:val="00902F6A"/>
    <w:rsid w:val="009061B7"/>
    <w:rsid w:val="009100A5"/>
    <w:rsid w:val="009206FE"/>
    <w:rsid w:val="00924248"/>
    <w:rsid w:val="00931EBA"/>
    <w:rsid w:val="00946894"/>
    <w:rsid w:val="00947A42"/>
    <w:rsid w:val="009566F4"/>
    <w:rsid w:val="009571AD"/>
    <w:rsid w:val="009617BB"/>
    <w:rsid w:val="009766AE"/>
    <w:rsid w:val="00992DB9"/>
    <w:rsid w:val="0099310F"/>
    <w:rsid w:val="00995E14"/>
    <w:rsid w:val="009B1B8A"/>
    <w:rsid w:val="009C70F7"/>
    <w:rsid w:val="009E11AD"/>
    <w:rsid w:val="009E389F"/>
    <w:rsid w:val="009E6784"/>
    <w:rsid w:val="00A0415E"/>
    <w:rsid w:val="00A1054E"/>
    <w:rsid w:val="00A13433"/>
    <w:rsid w:val="00A24CC3"/>
    <w:rsid w:val="00A441D8"/>
    <w:rsid w:val="00A45FD2"/>
    <w:rsid w:val="00A510E4"/>
    <w:rsid w:val="00A54014"/>
    <w:rsid w:val="00A72CD3"/>
    <w:rsid w:val="00AA1602"/>
    <w:rsid w:val="00AA1FE5"/>
    <w:rsid w:val="00AC51DC"/>
    <w:rsid w:val="00AE0D17"/>
    <w:rsid w:val="00AE75CD"/>
    <w:rsid w:val="00B03DD4"/>
    <w:rsid w:val="00B05C10"/>
    <w:rsid w:val="00B1580E"/>
    <w:rsid w:val="00B4182F"/>
    <w:rsid w:val="00B568C6"/>
    <w:rsid w:val="00B61254"/>
    <w:rsid w:val="00B66FD2"/>
    <w:rsid w:val="00B766CC"/>
    <w:rsid w:val="00B86B58"/>
    <w:rsid w:val="00B972EE"/>
    <w:rsid w:val="00BB1E2A"/>
    <w:rsid w:val="00BB5E9E"/>
    <w:rsid w:val="00BC2C22"/>
    <w:rsid w:val="00BD51ED"/>
    <w:rsid w:val="00BD5AF6"/>
    <w:rsid w:val="00C0722D"/>
    <w:rsid w:val="00C15BFC"/>
    <w:rsid w:val="00C16966"/>
    <w:rsid w:val="00C25396"/>
    <w:rsid w:val="00C32E61"/>
    <w:rsid w:val="00C47BCF"/>
    <w:rsid w:val="00C749FC"/>
    <w:rsid w:val="00C74EFC"/>
    <w:rsid w:val="00C8104C"/>
    <w:rsid w:val="00C90B35"/>
    <w:rsid w:val="00C90B9A"/>
    <w:rsid w:val="00CA1574"/>
    <w:rsid w:val="00CA345A"/>
    <w:rsid w:val="00CB2649"/>
    <w:rsid w:val="00CB575A"/>
    <w:rsid w:val="00CC3486"/>
    <w:rsid w:val="00CC60BD"/>
    <w:rsid w:val="00CC6F40"/>
    <w:rsid w:val="00CD10B2"/>
    <w:rsid w:val="00CF08CE"/>
    <w:rsid w:val="00D27C32"/>
    <w:rsid w:val="00D35004"/>
    <w:rsid w:val="00D47F58"/>
    <w:rsid w:val="00D61304"/>
    <w:rsid w:val="00D703C8"/>
    <w:rsid w:val="00D7119E"/>
    <w:rsid w:val="00D73344"/>
    <w:rsid w:val="00D742B7"/>
    <w:rsid w:val="00DA1E85"/>
    <w:rsid w:val="00DA35B9"/>
    <w:rsid w:val="00DA6AAD"/>
    <w:rsid w:val="00DC6BED"/>
    <w:rsid w:val="00DC75B5"/>
    <w:rsid w:val="00DD4297"/>
    <w:rsid w:val="00DE7AAD"/>
    <w:rsid w:val="00DF20A0"/>
    <w:rsid w:val="00E1678C"/>
    <w:rsid w:val="00E17EE0"/>
    <w:rsid w:val="00E32922"/>
    <w:rsid w:val="00E33050"/>
    <w:rsid w:val="00E57B14"/>
    <w:rsid w:val="00E63316"/>
    <w:rsid w:val="00E7157C"/>
    <w:rsid w:val="00E82A07"/>
    <w:rsid w:val="00E8712B"/>
    <w:rsid w:val="00E8796A"/>
    <w:rsid w:val="00EA289E"/>
    <w:rsid w:val="00EC1F65"/>
    <w:rsid w:val="00EC26C9"/>
    <w:rsid w:val="00ED5BAA"/>
    <w:rsid w:val="00EE2C6C"/>
    <w:rsid w:val="00F07F42"/>
    <w:rsid w:val="00F17CED"/>
    <w:rsid w:val="00F213B4"/>
    <w:rsid w:val="00F24989"/>
    <w:rsid w:val="00F30A85"/>
    <w:rsid w:val="00F564A1"/>
    <w:rsid w:val="00F63C92"/>
    <w:rsid w:val="00F65DC9"/>
    <w:rsid w:val="00F731FB"/>
    <w:rsid w:val="00F92142"/>
    <w:rsid w:val="00F9704D"/>
    <w:rsid w:val="00FC267F"/>
    <w:rsid w:val="00FD2887"/>
    <w:rsid w:val="00FD2E31"/>
    <w:rsid w:val="00FD64BC"/>
    <w:rsid w:val="00FD685F"/>
    <w:rsid w:val="00FE0110"/>
    <w:rsid w:val="00FF1A17"/>
    <w:rsid w:val="00FF34C2"/>
    <w:rsid w:val="00FF71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1BA3B"/>
  <w15:chartTrackingRefBased/>
  <w15:docId w15:val="{77559585-519A-4BE6-855D-3D242AC88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F55B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3D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A3DF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760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06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06DE"/>
    <w:rPr>
      <w:sz w:val="18"/>
      <w:szCs w:val="18"/>
    </w:rPr>
  </w:style>
  <w:style w:type="paragraph" w:styleId="a5">
    <w:name w:val="footer"/>
    <w:basedOn w:val="a"/>
    <w:link w:val="a6"/>
    <w:uiPriority w:val="99"/>
    <w:unhideWhenUsed/>
    <w:rsid w:val="006A06DE"/>
    <w:pPr>
      <w:tabs>
        <w:tab w:val="center" w:pos="4153"/>
        <w:tab w:val="right" w:pos="8306"/>
      </w:tabs>
      <w:snapToGrid w:val="0"/>
      <w:jc w:val="left"/>
    </w:pPr>
    <w:rPr>
      <w:sz w:val="18"/>
      <w:szCs w:val="18"/>
    </w:rPr>
  </w:style>
  <w:style w:type="character" w:customStyle="1" w:styleId="a6">
    <w:name w:val="页脚 字符"/>
    <w:basedOn w:val="a0"/>
    <w:link w:val="a5"/>
    <w:uiPriority w:val="99"/>
    <w:rsid w:val="006A06DE"/>
    <w:rPr>
      <w:sz w:val="18"/>
      <w:szCs w:val="18"/>
    </w:rPr>
  </w:style>
  <w:style w:type="character" w:customStyle="1" w:styleId="20">
    <w:name w:val="标题 2 字符"/>
    <w:basedOn w:val="a0"/>
    <w:link w:val="2"/>
    <w:uiPriority w:val="9"/>
    <w:rsid w:val="005A3DF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A3DF8"/>
    <w:rPr>
      <w:b/>
      <w:bCs/>
      <w:sz w:val="32"/>
      <w:szCs w:val="32"/>
    </w:rPr>
  </w:style>
  <w:style w:type="character" w:customStyle="1" w:styleId="40">
    <w:name w:val="标题 4 字符"/>
    <w:basedOn w:val="a0"/>
    <w:link w:val="4"/>
    <w:uiPriority w:val="9"/>
    <w:rsid w:val="004760FB"/>
    <w:rPr>
      <w:rFonts w:asciiTheme="majorHAnsi" w:eastAsiaTheme="majorEastAsia" w:hAnsiTheme="majorHAnsi" w:cstheme="majorBidi"/>
      <w:b/>
      <w:bCs/>
      <w:sz w:val="28"/>
      <w:szCs w:val="28"/>
    </w:rPr>
  </w:style>
  <w:style w:type="character" w:customStyle="1" w:styleId="10">
    <w:name w:val="标题 1 字符"/>
    <w:basedOn w:val="a0"/>
    <w:link w:val="1"/>
    <w:uiPriority w:val="9"/>
    <w:rsid w:val="007F55B8"/>
    <w:rPr>
      <w:b/>
      <w:bCs/>
      <w:kern w:val="44"/>
      <w:sz w:val="44"/>
      <w:szCs w:val="44"/>
    </w:rPr>
  </w:style>
  <w:style w:type="paragraph" w:styleId="TOC">
    <w:name w:val="TOC Heading"/>
    <w:basedOn w:val="1"/>
    <w:next w:val="a"/>
    <w:uiPriority w:val="39"/>
    <w:unhideWhenUsed/>
    <w:qFormat/>
    <w:rsid w:val="007F55B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F55B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F55B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7F55B8"/>
    <w:pPr>
      <w:widowControl/>
      <w:spacing w:after="100" w:line="259" w:lineRule="auto"/>
      <w:ind w:left="440"/>
      <w:jc w:val="left"/>
    </w:pPr>
    <w:rPr>
      <w:rFonts w:cs="Times New Roman"/>
      <w:kern w:val="0"/>
      <w:sz w:val="22"/>
    </w:rPr>
  </w:style>
  <w:style w:type="character" w:styleId="a7">
    <w:name w:val="Hyperlink"/>
    <w:basedOn w:val="a0"/>
    <w:uiPriority w:val="99"/>
    <w:unhideWhenUsed/>
    <w:rsid w:val="007F55B8"/>
    <w:rPr>
      <w:color w:val="0563C1" w:themeColor="hyperlink"/>
      <w:u w:val="single"/>
    </w:rPr>
  </w:style>
  <w:style w:type="paragraph" w:styleId="a8">
    <w:name w:val="caption"/>
    <w:basedOn w:val="a"/>
    <w:next w:val="a"/>
    <w:uiPriority w:val="35"/>
    <w:unhideWhenUsed/>
    <w:qFormat/>
    <w:rsid w:val="002E770D"/>
    <w:rPr>
      <w:rFonts w:asciiTheme="majorHAnsi" w:eastAsia="黑体" w:hAnsiTheme="majorHAnsi" w:cstheme="majorBidi"/>
      <w:sz w:val="20"/>
      <w:szCs w:val="20"/>
    </w:rPr>
  </w:style>
  <w:style w:type="paragraph" w:styleId="a9">
    <w:name w:val="List Paragraph"/>
    <w:basedOn w:val="a"/>
    <w:uiPriority w:val="34"/>
    <w:qFormat/>
    <w:rsid w:val="008F5E50"/>
    <w:pPr>
      <w:ind w:firstLineChars="200" w:firstLine="420"/>
    </w:pPr>
  </w:style>
  <w:style w:type="paragraph" w:styleId="aa">
    <w:name w:val="Normal (Web)"/>
    <w:basedOn w:val="a"/>
    <w:uiPriority w:val="99"/>
    <w:semiHidden/>
    <w:unhideWhenUsed/>
    <w:rsid w:val="008F5E50"/>
    <w:rPr>
      <w:rFonts w:ascii="Times New Roman" w:hAnsi="Times New Roman" w:cs="Times New Roman"/>
      <w:sz w:val="24"/>
      <w:szCs w:val="24"/>
    </w:rPr>
  </w:style>
  <w:style w:type="character" w:styleId="ab">
    <w:name w:val="Unresolved Mention"/>
    <w:basedOn w:val="a0"/>
    <w:uiPriority w:val="99"/>
    <w:semiHidden/>
    <w:unhideWhenUsed/>
    <w:rsid w:val="00534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920354">
      <w:bodyDiv w:val="1"/>
      <w:marLeft w:val="0"/>
      <w:marRight w:val="0"/>
      <w:marTop w:val="0"/>
      <w:marBottom w:val="0"/>
      <w:divBdr>
        <w:top w:val="none" w:sz="0" w:space="0" w:color="auto"/>
        <w:left w:val="none" w:sz="0" w:space="0" w:color="auto"/>
        <w:bottom w:val="none" w:sz="0" w:space="0" w:color="auto"/>
        <w:right w:val="none" w:sz="0" w:space="0" w:color="auto"/>
      </w:divBdr>
      <w:divsChild>
        <w:div w:id="715550845">
          <w:marLeft w:val="0"/>
          <w:marRight w:val="0"/>
          <w:marTop w:val="330"/>
          <w:marBottom w:val="0"/>
          <w:divBdr>
            <w:top w:val="none" w:sz="0" w:space="0" w:color="auto"/>
            <w:left w:val="none" w:sz="0" w:space="0" w:color="auto"/>
            <w:bottom w:val="none" w:sz="0" w:space="0" w:color="auto"/>
            <w:right w:val="none" w:sz="0" w:space="0" w:color="auto"/>
          </w:divBdr>
        </w:div>
        <w:div w:id="369111401">
          <w:marLeft w:val="0"/>
          <w:marRight w:val="0"/>
          <w:marTop w:val="330"/>
          <w:marBottom w:val="0"/>
          <w:divBdr>
            <w:top w:val="none" w:sz="0" w:space="0" w:color="auto"/>
            <w:left w:val="none" w:sz="0" w:space="0" w:color="auto"/>
            <w:bottom w:val="none" w:sz="0" w:space="0" w:color="auto"/>
            <w:right w:val="none" w:sz="0" w:space="0" w:color="auto"/>
          </w:divBdr>
        </w:div>
      </w:divsChild>
    </w:div>
    <w:div w:id="941229215">
      <w:bodyDiv w:val="1"/>
      <w:marLeft w:val="0"/>
      <w:marRight w:val="0"/>
      <w:marTop w:val="0"/>
      <w:marBottom w:val="0"/>
      <w:divBdr>
        <w:top w:val="none" w:sz="0" w:space="0" w:color="auto"/>
        <w:left w:val="none" w:sz="0" w:space="0" w:color="auto"/>
        <w:bottom w:val="none" w:sz="0" w:space="0" w:color="auto"/>
        <w:right w:val="none" w:sz="0" w:space="0" w:color="auto"/>
      </w:divBdr>
    </w:div>
    <w:div w:id="1731345829">
      <w:bodyDiv w:val="1"/>
      <w:marLeft w:val="0"/>
      <w:marRight w:val="0"/>
      <w:marTop w:val="0"/>
      <w:marBottom w:val="0"/>
      <w:divBdr>
        <w:top w:val="none" w:sz="0" w:space="0" w:color="auto"/>
        <w:left w:val="none" w:sz="0" w:space="0" w:color="auto"/>
        <w:bottom w:val="none" w:sz="0" w:space="0" w:color="auto"/>
        <w:right w:val="none" w:sz="0" w:space="0" w:color="auto"/>
      </w:divBdr>
      <w:divsChild>
        <w:div w:id="890269785">
          <w:marLeft w:val="0"/>
          <w:marRight w:val="0"/>
          <w:marTop w:val="540"/>
          <w:marBottom w:val="0"/>
          <w:divBdr>
            <w:top w:val="none" w:sz="0" w:space="0" w:color="auto"/>
            <w:left w:val="none" w:sz="0" w:space="0" w:color="auto"/>
            <w:bottom w:val="none" w:sz="0" w:space="0" w:color="auto"/>
            <w:right w:val="none" w:sz="0" w:space="0" w:color="auto"/>
          </w:divBdr>
        </w:div>
        <w:div w:id="725881843">
          <w:marLeft w:val="0"/>
          <w:marRight w:val="0"/>
          <w:marTop w:val="330"/>
          <w:marBottom w:val="0"/>
          <w:divBdr>
            <w:top w:val="none" w:sz="0" w:space="0" w:color="auto"/>
            <w:left w:val="none" w:sz="0" w:space="0" w:color="auto"/>
            <w:bottom w:val="none" w:sz="0" w:space="0" w:color="auto"/>
            <w:right w:val="none" w:sz="0" w:space="0" w:color="auto"/>
          </w:divBdr>
        </w:div>
      </w:divsChild>
    </w:div>
    <w:div w:id="1740131262">
      <w:bodyDiv w:val="1"/>
      <w:marLeft w:val="0"/>
      <w:marRight w:val="0"/>
      <w:marTop w:val="0"/>
      <w:marBottom w:val="0"/>
      <w:divBdr>
        <w:top w:val="none" w:sz="0" w:space="0" w:color="auto"/>
        <w:left w:val="none" w:sz="0" w:space="0" w:color="auto"/>
        <w:bottom w:val="none" w:sz="0" w:space="0" w:color="auto"/>
        <w:right w:val="none" w:sz="0" w:space="0" w:color="auto"/>
      </w:divBdr>
    </w:div>
    <w:div w:id="193154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footer" Target="footer1.xml"/><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490FF-CF1E-4310-8C89-E3CA2C39F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18</Pages>
  <Words>1368</Words>
  <Characters>7798</Characters>
  <Application>Microsoft Office Word</Application>
  <DocSecurity>0</DocSecurity>
  <Lines>64</Lines>
  <Paragraphs>18</Paragraphs>
  <ScaleCrop>false</ScaleCrop>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杰</dc:creator>
  <cp:keywords/>
  <dc:description/>
  <cp:lastModifiedBy>张 杰</cp:lastModifiedBy>
  <cp:revision>209</cp:revision>
  <dcterms:created xsi:type="dcterms:W3CDTF">2022-03-05T07:15:00Z</dcterms:created>
  <dcterms:modified xsi:type="dcterms:W3CDTF">2022-03-23T04:45:00Z</dcterms:modified>
</cp:coreProperties>
</file>